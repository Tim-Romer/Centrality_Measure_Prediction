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991E0" w14:textId="2D7EFCCC" w:rsidR="00A724E6" w:rsidRPr="00C306EC" w:rsidRDefault="00520F93" w:rsidP="00A724E6">
      <w:pPr>
        <w:spacing w:line="240" w:lineRule="auto"/>
        <w:contextualSpacing/>
        <w:jc w:val="center"/>
        <w:rPr>
          <w:rFonts w:cstheme="minorHAnsi"/>
        </w:rPr>
      </w:pPr>
      <w:r w:rsidRPr="00C306EC">
        <w:rPr>
          <w:rFonts w:cstheme="minorHAnsi"/>
        </w:rPr>
        <w:t xml:space="preserve">Alexander J Freund, </w:t>
      </w:r>
      <w:r w:rsidR="00A724E6" w:rsidRPr="00C306EC">
        <w:rPr>
          <w:rFonts w:cstheme="minorHAnsi"/>
        </w:rPr>
        <w:t>Timothy A. Romer</w:t>
      </w:r>
      <w:r w:rsidRPr="00C306EC">
        <w:rPr>
          <w:rFonts w:cstheme="minorHAnsi"/>
        </w:rPr>
        <w:t xml:space="preserve">, </w:t>
      </w:r>
      <w:proofErr w:type="spellStart"/>
      <w:r w:rsidRPr="00C306EC">
        <w:rPr>
          <w:rFonts w:cstheme="minorHAnsi"/>
        </w:rPr>
        <w:t>Dat</w:t>
      </w:r>
      <w:proofErr w:type="spellEnd"/>
      <w:r w:rsidRPr="00C306EC">
        <w:rPr>
          <w:rFonts w:cstheme="minorHAnsi"/>
        </w:rPr>
        <w:t xml:space="preserve"> Luong, Jaxson Wirth</w:t>
      </w:r>
    </w:p>
    <w:p w14:paraId="7C6E8400" w14:textId="462F78FF" w:rsidR="00A724E6" w:rsidRPr="00C306EC" w:rsidRDefault="00A724E6" w:rsidP="00A724E6">
      <w:pPr>
        <w:spacing w:line="240" w:lineRule="auto"/>
        <w:contextualSpacing/>
        <w:jc w:val="center"/>
        <w:rPr>
          <w:rFonts w:cstheme="minorHAnsi"/>
        </w:rPr>
      </w:pPr>
      <w:r w:rsidRPr="00C306EC">
        <w:rPr>
          <w:rFonts w:cstheme="minorHAnsi"/>
        </w:rPr>
        <w:t>Miami University</w:t>
      </w:r>
    </w:p>
    <w:p w14:paraId="2641A614" w14:textId="02CA2830" w:rsidR="00A724E6" w:rsidRPr="00C306EC" w:rsidRDefault="00861CF5" w:rsidP="00A724E6">
      <w:pPr>
        <w:spacing w:line="240" w:lineRule="auto"/>
        <w:contextualSpacing/>
        <w:jc w:val="center"/>
        <w:rPr>
          <w:rFonts w:cstheme="minorHAnsi"/>
        </w:rPr>
      </w:pPr>
      <w:r w:rsidRPr="00C306EC">
        <w:rPr>
          <w:rFonts w:cstheme="minorHAnsi"/>
        </w:rPr>
        <w:t>Department of Computer Science and Software Engineering</w:t>
      </w:r>
    </w:p>
    <w:p w14:paraId="512330B5" w14:textId="048ED6E2" w:rsidR="00A724E6" w:rsidRPr="00C306EC" w:rsidRDefault="00A724E6" w:rsidP="00A724E6">
      <w:pPr>
        <w:spacing w:line="240" w:lineRule="auto"/>
        <w:contextualSpacing/>
        <w:jc w:val="center"/>
        <w:rPr>
          <w:rFonts w:cstheme="minorHAnsi"/>
        </w:rPr>
      </w:pPr>
      <w:r w:rsidRPr="00C306EC">
        <w:rPr>
          <w:rFonts w:cstheme="minorHAnsi"/>
        </w:rPr>
        <w:t>Oxford, OH, USA</w:t>
      </w:r>
    </w:p>
    <w:p w14:paraId="76D6465C" w14:textId="5C1E45E4" w:rsidR="00A724E6" w:rsidRPr="00C306EC" w:rsidRDefault="00F149A9" w:rsidP="00A724E6">
      <w:pPr>
        <w:spacing w:line="240" w:lineRule="auto"/>
        <w:contextualSpacing/>
        <w:jc w:val="center"/>
        <w:rPr>
          <w:rFonts w:cstheme="minorHAnsi"/>
          <w:b/>
          <w:bCs/>
        </w:rPr>
      </w:pPr>
      <w:ins w:id="0" w:author="Aqualonne" w:date="2019-11-14T20:00:00Z">
        <w:r>
          <w:rPr>
            <w:rFonts w:cstheme="minorHAnsi"/>
          </w:rPr>
          <w:t>{</w:t>
        </w:r>
      </w:ins>
      <w:proofErr w:type="spellStart"/>
      <w:proofErr w:type="gramStart"/>
      <w:r w:rsidR="00520F93" w:rsidRPr="00C306EC">
        <w:rPr>
          <w:rFonts w:cstheme="minorHAnsi"/>
        </w:rPr>
        <w:t>freundaj</w:t>
      </w:r>
      <w:ins w:id="1" w:author="Aqualonne" w:date="2019-11-14T20:00:00Z">
        <w:r>
          <w:rPr>
            <w:rFonts w:cstheme="minorHAnsi"/>
          </w:rPr>
          <w:t>,</w:t>
        </w:r>
      </w:ins>
      <w:ins w:id="2" w:author="romerta@miamioh.edu" w:date="2019-11-22T21:01:00Z">
        <w:r w:rsidR="00961AA6">
          <w:rPr>
            <w:rFonts w:cstheme="minorHAnsi"/>
          </w:rPr>
          <w:t>romerta</w:t>
        </w:r>
        <w:proofErr w:type="gramEnd"/>
        <w:r w:rsidR="00961AA6">
          <w:rPr>
            <w:rFonts w:cstheme="minorHAnsi"/>
          </w:rPr>
          <w:t>,</w:t>
        </w:r>
      </w:ins>
      <w:ins w:id="3" w:author="Aqualonne" w:date="2019-11-14T20:00:00Z">
        <w:del w:id="4" w:author="romerta@miamioh.edu" w:date="2019-11-22T21:01:00Z">
          <w:r w:rsidDel="00961AA6">
            <w:rPr>
              <w:rFonts w:cstheme="minorHAnsi"/>
            </w:rPr>
            <w:delText>tim...,</w:delText>
          </w:r>
        </w:del>
        <w:r>
          <w:rPr>
            <w:rFonts w:cstheme="minorHAnsi"/>
          </w:rPr>
          <w:t>dat</w:t>
        </w:r>
        <w:proofErr w:type="spellEnd"/>
        <w:r>
          <w:rPr>
            <w:rFonts w:cstheme="minorHAnsi"/>
          </w:rPr>
          <w:t>...,</w:t>
        </w:r>
      </w:ins>
      <w:ins w:id="5" w:author="Aqualonne" w:date="2019-11-14T20:01:00Z">
        <w:r>
          <w:rPr>
            <w:rFonts w:cstheme="minorHAnsi"/>
          </w:rPr>
          <w:t>Jaxson...}</w:t>
        </w:r>
      </w:ins>
      <w:r w:rsidR="00A724E6" w:rsidRPr="00C306EC">
        <w:rPr>
          <w:rFonts w:cstheme="minorHAnsi"/>
        </w:rPr>
        <w:t>@miamioh.edu</w:t>
      </w:r>
    </w:p>
    <w:p w14:paraId="47876A5E" w14:textId="77777777" w:rsidR="00A724E6" w:rsidRPr="00C306EC" w:rsidRDefault="00A724E6">
      <w:pPr>
        <w:rPr>
          <w:rFonts w:cstheme="minorHAnsi"/>
          <w:b/>
          <w:bCs/>
          <w:u w:val="single"/>
        </w:rPr>
      </w:pPr>
    </w:p>
    <w:p w14:paraId="60288193" w14:textId="3470BA88" w:rsidR="00520F93" w:rsidRPr="0058381A" w:rsidRDefault="00520F93" w:rsidP="0058381A">
      <w:pPr>
        <w:pStyle w:val="ListParagraph"/>
        <w:numPr>
          <w:ilvl w:val="0"/>
          <w:numId w:val="4"/>
        </w:numPr>
        <w:rPr>
          <w:rFonts w:cstheme="minorHAnsi"/>
          <w:b/>
          <w:bCs/>
          <w:u w:val="single"/>
        </w:rPr>
      </w:pPr>
      <w:r w:rsidRPr="0058381A">
        <w:rPr>
          <w:rFonts w:cstheme="minorHAnsi"/>
          <w:b/>
          <w:bCs/>
          <w:u w:val="single"/>
        </w:rPr>
        <w:t>Introduction:</w:t>
      </w:r>
    </w:p>
    <w:p w14:paraId="50C16D37" w14:textId="455563C9" w:rsidR="00520F93" w:rsidRDefault="00520F93" w:rsidP="0058381A">
      <w:pPr>
        <w:spacing w:line="240" w:lineRule="auto"/>
        <w:ind w:firstLine="720"/>
        <w:rPr>
          <w:rFonts w:cstheme="minorHAnsi"/>
        </w:rPr>
      </w:pPr>
      <w:r w:rsidRPr="00C306EC">
        <w:rPr>
          <w:rFonts w:cstheme="minorHAnsi"/>
        </w:rPr>
        <w:t xml:space="preserve">What should CIA do to identify the leader of a terrorist group if the resources spent on investigating a person </w:t>
      </w:r>
      <w:del w:id="6" w:author="Aqualonne" w:date="2019-11-14T19:49:00Z">
        <w:r w:rsidRPr="00C306EC" w:rsidDel="0008204E">
          <w:rPr>
            <w:rFonts w:cstheme="minorHAnsi"/>
          </w:rPr>
          <w:delText xml:space="preserve">is </w:delText>
        </w:r>
      </w:del>
      <w:ins w:id="7" w:author="Aqualonne" w:date="2019-11-14T19:49:00Z">
        <w:r w:rsidR="0008204E">
          <w:rPr>
            <w:rFonts w:cstheme="minorHAnsi"/>
          </w:rPr>
          <w:t>are</w:t>
        </w:r>
        <w:r w:rsidR="0008204E" w:rsidRPr="00C306EC">
          <w:rPr>
            <w:rFonts w:cstheme="minorHAnsi"/>
          </w:rPr>
          <w:t xml:space="preserve"> </w:t>
        </w:r>
      </w:ins>
      <w:r w:rsidRPr="00C306EC">
        <w:rPr>
          <w:rFonts w:cstheme="minorHAnsi"/>
        </w:rPr>
        <w:t>costly? Where should a series of hospitals be constructed to maximize the number of people that are located near one? By measuring the</w:t>
      </w:r>
      <w:bookmarkStart w:id="8" w:name="_GoBack"/>
      <w:bookmarkEnd w:id="8"/>
      <w:r w:rsidRPr="00C306EC">
        <w:rPr>
          <w:rFonts w:cstheme="minorHAnsi"/>
        </w:rPr>
        <w:t xml:space="preserve"> centralities of a network, we can tell how important/ central a node is with respect to the rest of the network. Centrality measurement methods have been used for biological networks</w:t>
      </w:r>
      <w:del w:id="9" w:author="Aqualonne" w:date="2019-11-14T19:49:00Z">
        <w:r w:rsidRPr="00C306EC" w:rsidDel="0008204E">
          <w:rPr>
            <w:rFonts w:cstheme="minorHAnsi"/>
          </w:rPr>
          <w:delText xml:space="preserve"> and</w:delText>
        </w:r>
      </w:del>
      <w:ins w:id="10" w:author="Aqualonne" w:date="2019-11-14T19:49:00Z">
        <w:r w:rsidR="0008204E">
          <w:rPr>
            <w:rFonts w:cstheme="minorHAnsi"/>
          </w:rPr>
          <w:t>,</w:t>
        </w:r>
      </w:ins>
      <w:r w:rsidRPr="00C306EC">
        <w:rPr>
          <w:rFonts w:cstheme="minorHAnsi"/>
        </w:rPr>
        <w:t xml:space="preserve"> applied to gene regulatory networks </w:t>
      </w:r>
      <w:r w:rsidR="0058381A">
        <w:rPr>
          <w:rFonts w:cstheme="minorHAnsi"/>
        </w:rPr>
        <w:t>(</w:t>
      </w:r>
      <w:proofErr w:type="spellStart"/>
      <w:r w:rsidR="0058381A">
        <w:t>Kosh</w:t>
      </w:r>
      <w:r w:rsidR="0058381A" w:rsidRPr="003F667C">
        <w:t>ü</w:t>
      </w:r>
      <w:r w:rsidR="0058381A">
        <w:t>tzki</w:t>
      </w:r>
      <w:proofErr w:type="spellEnd"/>
      <w:r w:rsidR="0058381A">
        <w:t xml:space="preserve"> and Schreiber</w:t>
      </w:r>
      <w:r w:rsidR="0058381A">
        <w:rPr>
          <w:rFonts w:cstheme="minorHAnsi"/>
        </w:rPr>
        <w:t>)</w:t>
      </w:r>
      <w:ins w:id="11" w:author="Aqualonne" w:date="2019-11-14T19:49:00Z">
        <w:r w:rsidR="0008204E">
          <w:rPr>
            <w:rFonts w:cstheme="minorHAnsi"/>
          </w:rPr>
          <w:t>,</w:t>
        </w:r>
      </w:ins>
      <w:r w:rsidRPr="00C306EC">
        <w:rPr>
          <w:rFonts w:cstheme="minorHAnsi"/>
        </w:rPr>
        <w:t xml:space="preserve"> </w:t>
      </w:r>
      <w:proofErr w:type="gramStart"/>
      <w:r w:rsidRPr="00C306EC">
        <w:rPr>
          <w:rFonts w:cstheme="minorHAnsi"/>
        </w:rPr>
        <w:t>and also</w:t>
      </w:r>
      <w:proofErr w:type="gramEnd"/>
      <w:r w:rsidRPr="00C306EC">
        <w:rPr>
          <w:rFonts w:cstheme="minorHAnsi"/>
        </w:rPr>
        <w:t xml:space="preserve"> used to assess the prospects for criminal intelligence </w:t>
      </w:r>
      <w:r w:rsidR="0058381A">
        <w:rPr>
          <w:rFonts w:cstheme="minorHAnsi"/>
        </w:rPr>
        <w:t>(Sparrow)</w:t>
      </w:r>
      <w:r w:rsidRPr="00C306EC">
        <w:rPr>
          <w:rFonts w:cstheme="minorHAnsi"/>
        </w:rPr>
        <w:t xml:space="preserve"> or even solving a financial crisis </w:t>
      </w:r>
      <w:r w:rsidR="0058381A">
        <w:rPr>
          <w:rFonts w:cstheme="minorHAnsi"/>
        </w:rPr>
        <w:t>(</w:t>
      </w:r>
      <w:proofErr w:type="spellStart"/>
      <w:r w:rsidR="0058381A">
        <w:rPr>
          <w:rFonts w:cstheme="minorHAnsi"/>
        </w:rPr>
        <w:t>Kuzubas</w:t>
      </w:r>
      <w:proofErr w:type="spellEnd"/>
      <w:r w:rsidR="0058381A">
        <w:rPr>
          <w:rFonts w:cstheme="minorHAnsi"/>
        </w:rPr>
        <w:t xml:space="preserve"> et al.)</w:t>
      </w:r>
      <w:commentRangeStart w:id="12"/>
      <w:r w:rsidRPr="00C306EC">
        <w:rPr>
          <w:rFonts w:cstheme="minorHAnsi"/>
        </w:rPr>
        <w:t>.</w:t>
      </w:r>
      <w:commentRangeEnd w:id="12"/>
      <w:r w:rsidR="00F149A9">
        <w:rPr>
          <w:rStyle w:val="CommentReference"/>
        </w:rPr>
        <w:commentReference w:id="12"/>
      </w:r>
    </w:p>
    <w:p w14:paraId="34BDF602" w14:textId="50F89354" w:rsidR="0008204E" w:rsidDel="0008204E" w:rsidRDefault="0058381A" w:rsidP="0008204E">
      <w:pPr>
        <w:spacing w:line="240" w:lineRule="auto"/>
        <w:ind w:firstLine="720"/>
        <w:rPr>
          <w:del w:id="13" w:author="Aqualonne" w:date="2019-11-14T19:56:00Z"/>
          <w:moveTo w:id="14" w:author="Aqualonne" w:date="2019-11-14T19:56:00Z"/>
        </w:rPr>
      </w:pPr>
      <w:r>
        <w:t xml:space="preserve">Calculating these centrality measures can be quite expensive in a computational sense which </w:t>
      </w:r>
      <w:commentRangeStart w:id="15"/>
      <w:del w:id="16" w:author="Aqualonne" w:date="2019-11-14T19:48:00Z">
        <w:r w:rsidDel="0008204E">
          <w:delText xml:space="preserve">insinuates </w:delText>
        </w:r>
      </w:del>
      <w:commentRangeEnd w:id="15"/>
      <w:r w:rsidR="0008204E">
        <w:rPr>
          <w:rStyle w:val="CommentReference"/>
        </w:rPr>
        <w:commentReference w:id="15"/>
      </w:r>
      <w:ins w:id="17" w:author="Aqualonne" w:date="2019-11-14T19:48:00Z">
        <w:r w:rsidR="0008204E">
          <w:t xml:space="preserve">means </w:t>
        </w:r>
      </w:ins>
      <w:r>
        <w:t xml:space="preserve">that it takes a lot of time to calculate. </w:t>
      </w:r>
      <w:commentRangeStart w:id="18"/>
      <w:r>
        <w:t>To extend this even further, ranks are taken based on the calculation so nodes in the network each have a rank to compare rather than comparing the centrality values.</w:t>
      </w:r>
      <w:commentRangeEnd w:id="18"/>
      <w:r w:rsidR="0008204E">
        <w:rPr>
          <w:rStyle w:val="CommentReference"/>
        </w:rPr>
        <w:commentReference w:id="18"/>
      </w:r>
      <w:r>
        <w:t xml:space="preserve"> The goal of this research is to </w:t>
      </w:r>
      <w:commentRangeStart w:id="19"/>
      <w:del w:id="20" w:author="Aqualonne" w:date="2019-11-14T19:52:00Z">
        <w:r w:rsidDel="0008204E">
          <w:delText xml:space="preserve">figure out </w:delText>
        </w:r>
      </w:del>
      <w:commentRangeEnd w:id="19"/>
      <w:r w:rsidR="0008204E">
        <w:rPr>
          <w:rStyle w:val="CommentReference"/>
        </w:rPr>
        <w:commentReference w:id="19"/>
      </w:r>
      <w:del w:id="21" w:author="Aqualonne" w:date="2019-11-14T19:52:00Z">
        <w:r w:rsidDel="0008204E">
          <w:delText>if</w:delText>
        </w:r>
      </w:del>
      <w:ins w:id="22" w:author="Aqualonne" w:date="2019-11-14T19:52:00Z">
        <w:r w:rsidR="0008204E">
          <w:t>identify whether</w:t>
        </w:r>
      </w:ins>
      <w:r>
        <w:t xml:space="preserve"> certain centrality ranks can be accurately predicted using ranks of other centrality </w:t>
      </w:r>
      <w:commentRangeStart w:id="23"/>
      <w:del w:id="24" w:author="Aqualonne" w:date="2019-11-14T19:53:00Z">
        <w:r w:rsidDel="0008204E">
          <w:delText>variants</w:delText>
        </w:r>
      </w:del>
      <w:commentRangeEnd w:id="23"/>
      <w:r w:rsidR="0008204E">
        <w:rPr>
          <w:rStyle w:val="CommentReference"/>
        </w:rPr>
        <w:commentReference w:id="23"/>
      </w:r>
      <w:del w:id="25" w:author="Aqualonne" w:date="2019-11-14T19:53:00Z">
        <w:r w:rsidDel="0008204E">
          <w:delText xml:space="preserve"> </w:delText>
        </w:r>
      </w:del>
      <w:ins w:id="26" w:author="Aqualonne" w:date="2019-11-14T19:53:00Z">
        <w:r w:rsidR="0008204E">
          <w:t>measures</w:t>
        </w:r>
      </w:ins>
      <w:ins w:id="27" w:author="Aqualonne" w:date="2019-11-14T19:54:00Z">
        <w:r w:rsidR="0008204E">
          <w:t xml:space="preserve">. </w:t>
        </w:r>
      </w:ins>
      <w:moveToRangeStart w:id="28" w:author="Aqualonne" w:date="2019-11-14T19:56:00Z" w:name="move24653826"/>
      <w:moveTo w:id="29" w:author="Aqualonne" w:date="2019-11-14T19:56:00Z">
        <w:r w:rsidR="0008204E">
          <w:t xml:space="preserve">To </w:t>
        </w:r>
        <w:del w:id="30" w:author="Aqualonne" w:date="2019-11-14T19:57:00Z">
          <w:r w:rsidR="0008204E" w:rsidDel="0008204E">
            <w:delText>do this</w:delText>
          </w:r>
        </w:del>
      </w:moveTo>
      <w:ins w:id="31" w:author="Aqualonne" w:date="2019-11-14T19:57:00Z">
        <w:r w:rsidR="0008204E">
          <w:t>form predictions</w:t>
        </w:r>
      </w:ins>
      <w:moveTo w:id="32" w:author="Aqualonne" w:date="2019-11-14T19:56:00Z">
        <w:r w:rsidR="0008204E">
          <w:t xml:space="preserve">, we will </w:t>
        </w:r>
      </w:moveTo>
      <w:ins w:id="33" w:author="Aqualonne" w:date="2019-11-14T19:57:00Z">
        <w:r w:rsidR="0008204E">
          <w:t xml:space="preserve">generate synthetic networks, measure the centrality of their nodes, and use these measures to build </w:t>
        </w:r>
      </w:ins>
      <w:moveTo w:id="34" w:author="Aqualonne" w:date="2019-11-14T19:56:00Z">
        <w:del w:id="35" w:author="Aqualonne" w:date="2019-11-14T19:57:00Z">
          <w:r w:rsidR="0008204E" w:rsidDel="0008204E">
            <w:delText xml:space="preserve">train and test various </w:delText>
          </w:r>
        </w:del>
        <w:r w:rsidR="0008204E">
          <w:t>machine learning models.</w:t>
        </w:r>
      </w:moveTo>
    </w:p>
    <w:moveToRangeEnd w:id="28"/>
    <w:p w14:paraId="2852D8E2" w14:textId="5DBD7424" w:rsidR="0058381A" w:rsidRDefault="0008204E" w:rsidP="0008204E">
      <w:pPr>
        <w:spacing w:line="240" w:lineRule="auto"/>
        <w:ind w:firstLine="720"/>
      </w:pPr>
      <w:ins w:id="36" w:author="Aqualonne" w:date="2019-11-14T19:56:00Z">
        <w:r>
          <w:t xml:space="preserve"> </w:t>
        </w:r>
      </w:ins>
      <w:ins w:id="37" w:author="Aqualonne" w:date="2019-11-14T19:54:00Z">
        <w:r>
          <w:t xml:space="preserve">Forming such accuracy predictions has two advantages: we can use computationally efficient measures, and run them through a fast </w:t>
        </w:r>
      </w:ins>
      <w:ins w:id="38" w:author="Aqualonne" w:date="2019-11-14T19:55:00Z">
        <w:r>
          <w:t>machine learning model, to predict the outcome of a more computationally demand measure. In addition to saving computation time,</w:t>
        </w:r>
      </w:ins>
      <w:ins w:id="39" w:author="Aqualonne" w:date="2019-11-14T19:53:00Z">
        <w:r>
          <w:t xml:space="preserve"> </w:t>
        </w:r>
      </w:ins>
      <w:del w:id="40" w:author="Aqualonne" w:date="2019-11-14T19:55:00Z">
        <w:r w:rsidR="0058381A" w:rsidDel="0008204E">
          <w:delText xml:space="preserve">so </w:delText>
        </w:r>
      </w:del>
      <w:r w:rsidR="0058381A">
        <w:t xml:space="preserve">researchers can </w:t>
      </w:r>
      <w:ins w:id="41" w:author="Aqualonne" w:date="2019-11-14T19:55:00Z">
        <w:r>
          <w:t xml:space="preserve">also </w:t>
        </w:r>
      </w:ins>
      <w:r w:rsidR="0058381A">
        <w:t>spend less time generating repetitive information</w:t>
      </w:r>
      <w:ins w:id="42" w:author="Aqualonne" w:date="2019-11-14T19:55:00Z">
        <w:r>
          <w:t>: if one measure can be directly derived from another that has already been analyzed,</w:t>
        </w:r>
      </w:ins>
      <w:ins w:id="43" w:author="Aqualonne" w:date="2019-11-14T19:56:00Z">
        <w:r>
          <w:t xml:space="preserve"> then there is no need to perform or analyze yet another measurement</w:t>
        </w:r>
      </w:ins>
      <w:r w:rsidR="0058381A">
        <w:t xml:space="preserve">. </w:t>
      </w:r>
      <w:moveFromRangeStart w:id="44" w:author="Aqualonne" w:date="2019-11-14T19:56:00Z" w:name="move24653826"/>
      <w:moveFrom w:id="45" w:author="Aqualonne" w:date="2019-11-14T19:56:00Z">
        <w:r w:rsidR="0058381A" w:rsidDel="0008204E">
          <w:t>To do this, we will train and test various machine learning models.</w:t>
        </w:r>
      </w:moveFrom>
      <w:moveFromRangeEnd w:id="44"/>
    </w:p>
    <w:p w14:paraId="6E4E639B" w14:textId="57C173FC" w:rsidR="0058381A" w:rsidRPr="0058381A" w:rsidRDefault="0058381A" w:rsidP="0058381A">
      <w:pPr>
        <w:spacing w:line="240" w:lineRule="auto"/>
        <w:ind w:firstLine="720"/>
      </w:pPr>
      <w:r>
        <w:t xml:space="preserve">In this paper, we will be identifying various centrality measures and identifying whether a calculated metric can be predicted by other centrality metrics, with regards many types of network. Specifically, </w:t>
      </w:r>
      <w:del w:id="46" w:author="Aqualonne" w:date="2019-11-14T19:57:00Z">
        <w:r w:rsidDel="0008204E">
          <w:delText>the research is</w:delText>
        </w:r>
      </w:del>
      <w:ins w:id="47" w:author="Aqualonne" w:date="2019-11-14T19:57:00Z">
        <w:r w:rsidR="0008204E">
          <w:t>our main contributions are as follows</w:t>
        </w:r>
      </w:ins>
      <w:r>
        <w:t xml:space="preserve"> as follows:</w:t>
      </w:r>
    </w:p>
    <w:p w14:paraId="1EEA13AF" w14:textId="50091C49" w:rsidR="00520F93" w:rsidRPr="00C306EC" w:rsidRDefault="00520F93" w:rsidP="00520F93">
      <w:pPr>
        <w:pStyle w:val="ListParagraph"/>
        <w:numPr>
          <w:ilvl w:val="0"/>
          <w:numId w:val="1"/>
        </w:numPr>
        <w:spacing w:line="240" w:lineRule="auto"/>
        <w:rPr>
          <w:rFonts w:cstheme="minorHAnsi"/>
        </w:rPr>
      </w:pPr>
      <w:commentRangeStart w:id="48"/>
      <w:r w:rsidRPr="00C306EC">
        <w:rPr>
          <w:rFonts w:cstheme="minorHAnsi"/>
        </w:rPr>
        <w:t>Examines 7 different metrics for measuring centrality</w:t>
      </w:r>
    </w:p>
    <w:p w14:paraId="1501DB65" w14:textId="0449BE5C" w:rsidR="00520F93" w:rsidRPr="00C306EC" w:rsidRDefault="00520F93" w:rsidP="00520F93">
      <w:pPr>
        <w:pStyle w:val="ListParagraph"/>
        <w:numPr>
          <w:ilvl w:val="0"/>
          <w:numId w:val="1"/>
        </w:numPr>
        <w:spacing w:line="240" w:lineRule="auto"/>
        <w:rPr>
          <w:rFonts w:cstheme="minorHAnsi"/>
        </w:rPr>
      </w:pPr>
      <w:r w:rsidRPr="00C306EC">
        <w:rPr>
          <w:rFonts w:cstheme="minorHAnsi"/>
        </w:rPr>
        <w:t>Assesses the correlation between metrics</w:t>
      </w:r>
    </w:p>
    <w:p w14:paraId="034A7BB9" w14:textId="18CC7663" w:rsidR="00520F93" w:rsidRPr="00C306EC" w:rsidRDefault="00520F93" w:rsidP="00520F93">
      <w:pPr>
        <w:pStyle w:val="ListParagraph"/>
        <w:numPr>
          <w:ilvl w:val="0"/>
          <w:numId w:val="1"/>
        </w:numPr>
        <w:spacing w:line="240" w:lineRule="auto"/>
        <w:rPr>
          <w:rFonts w:cstheme="minorHAnsi"/>
        </w:rPr>
      </w:pPr>
      <w:r w:rsidRPr="00C306EC">
        <w:rPr>
          <w:rFonts w:cstheme="minorHAnsi"/>
        </w:rPr>
        <w:t>Computes the prediction of a metric based on other metrics</w:t>
      </w:r>
    </w:p>
    <w:p w14:paraId="5B792D5D" w14:textId="0415BA4C" w:rsidR="00520F93" w:rsidRPr="00C306EC" w:rsidRDefault="00520F93" w:rsidP="00520F93">
      <w:pPr>
        <w:pStyle w:val="ListParagraph"/>
        <w:numPr>
          <w:ilvl w:val="0"/>
          <w:numId w:val="1"/>
        </w:numPr>
        <w:spacing w:line="240" w:lineRule="auto"/>
        <w:rPr>
          <w:rFonts w:cstheme="minorHAnsi"/>
        </w:rPr>
      </w:pPr>
      <w:r w:rsidRPr="00C306EC">
        <w:rPr>
          <w:rFonts w:cstheme="minorHAnsi"/>
        </w:rPr>
        <w:t>Computes the accuracy of such prediction to identify whether that metrics is truly worth doing and interpreting</w:t>
      </w:r>
      <w:commentRangeEnd w:id="48"/>
      <w:r w:rsidR="00F149A9">
        <w:rPr>
          <w:rStyle w:val="CommentReference"/>
        </w:rPr>
        <w:commentReference w:id="48"/>
      </w:r>
    </w:p>
    <w:p w14:paraId="5E64DD15" w14:textId="0A7E313F" w:rsidR="00520F93" w:rsidRPr="00C306EC" w:rsidRDefault="00520F93" w:rsidP="00F7784A">
      <w:pPr>
        <w:spacing w:line="240" w:lineRule="auto"/>
        <w:ind w:firstLine="360"/>
        <w:rPr>
          <w:rFonts w:cstheme="minorHAnsi"/>
        </w:rPr>
      </w:pPr>
      <w:commentRangeStart w:id="49"/>
      <w:r w:rsidRPr="00C306EC">
        <w:rPr>
          <w:rFonts w:cstheme="minorHAnsi"/>
        </w:rPr>
        <w:t>The organization of this paper is as follows</w:t>
      </w:r>
      <w:commentRangeEnd w:id="49"/>
      <w:r w:rsidR="00F149A9">
        <w:rPr>
          <w:rStyle w:val="CommentReference"/>
        </w:rPr>
        <w:commentReference w:id="49"/>
      </w:r>
      <w:r w:rsidRPr="00C306EC">
        <w:rPr>
          <w:rFonts w:cstheme="minorHAnsi"/>
        </w:rPr>
        <w:t>. In the next section, we will provide a background on the metrics we will be using and the mathematical definitions behind them.</w:t>
      </w:r>
      <w:r w:rsidR="0058381A">
        <w:rPr>
          <w:rFonts w:cstheme="minorHAnsi"/>
        </w:rPr>
        <w:t xml:space="preserve"> </w:t>
      </w:r>
      <w:r w:rsidR="0058381A">
        <w:t>Section two will also contain examples of a randomly generated graph and the centrality calculations/ranks will be discussed.</w:t>
      </w:r>
      <w:r w:rsidRPr="00C306EC">
        <w:rPr>
          <w:rFonts w:cstheme="minorHAnsi"/>
        </w:rPr>
        <w:t xml:space="preserve"> Following this, the last section will provide detailed methods on how we generate different types of networks, compute centralities, compute the correlations, and prediction of the metrics.</w:t>
      </w:r>
    </w:p>
    <w:p w14:paraId="4BF9DD87" w14:textId="77777777" w:rsidR="00520F93" w:rsidRPr="00C306EC" w:rsidRDefault="00520F93">
      <w:pPr>
        <w:rPr>
          <w:rFonts w:cstheme="minorHAnsi"/>
        </w:rPr>
      </w:pPr>
    </w:p>
    <w:p w14:paraId="1F26AA9F" w14:textId="77777777" w:rsidR="00C70A5D" w:rsidRDefault="00C70A5D">
      <w:pPr>
        <w:rPr>
          <w:ins w:id="50" w:author="romerta@miamioh.edu" w:date="2019-11-22T20:08:00Z"/>
          <w:rFonts w:cstheme="minorHAnsi"/>
          <w:b/>
          <w:bCs/>
          <w:u w:val="single"/>
        </w:rPr>
      </w:pPr>
      <w:ins w:id="51" w:author="romerta@miamioh.edu" w:date="2019-11-22T20:08:00Z">
        <w:r>
          <w:rPr>
            <w:rFonts w:cstheme="minorHAnsi"/>
            <w:b/>
            <w:bCs/>
            <w:u w:val="single"/>
          </w:rPr>
          <w:br w:type="page"/>
        </w:r>
      </w:ins>
    </w:p>
    <w:p w14:paraId="6D0CAF8F" w14:textId="12108763" w:rsidR="00621590" w:rsidRPr="00961AA6" w:rsidRDefault="00A724E6" w:rsidP="0058381A">
      <w:pPr>
        <w:pStyle w:val="ListParagraph"/>
        <w:numPr>
          <w:ilvl w:val="0"/>
          <w:numId w:val="4"/>
        </w:numPr>
        <w:rPr>
          <w:rFonts w:cstheme="minorHAnsi"/>
          <w:b/>
          <w:bCs/>
          <w:highlight w:val="yellow"/>
          <w:u w:val="single"/>
          <w:rPrChange w:id="52" w:author="romerta@miamioh.edu" w:date="2019-11-22T20:57:00Z">
            <w:rPr>
              <w:rFonts w:cstheme="minorHAnsi"/>
              <w:b/>
              <w:bCs/>
              <w:u w:val="single"/>
            </w:rPr>
          </w:rPrChange>
        </w:rPr>
      </w:pPr>
      <w:r w:rsidRPr="00961AA6">
        <w:rPr>
          <w:rFonts w:cstheme="minorHAnsi"/>
          <w:b/>
          <w:bCs/>
          <w:highlight w:val="yellow"/>
          <w:u w:val="single"/>
          <w:rPrChange w:id="53" w:author="romerta@miamioh.edu" w:date="2019-11-22T20:57:00Z">
            <w:rPr>
              <w:rFonts w:cstheme="minorHAnsi"/>
              <w:b/>
              <w:bCs/>
              <w:u w:val="single"/>
            </w:rPr>
          </w:rPrChange>
        </w:rPr>
        <w:lastRenderedPageBreak/>
        <w:t>Background:</w:t>
      </w:r>
    </w:p>
    <w:p w14:paraId="62A696DA" w14:textId="7E5B18DD" w:rsidR="00F802F9" w:rsidRPr="00961AA6" w:rsidRDefault="00F802F9">
      <w:pPr>
        <w:rPr>
          <w:rFonts w:cstheme="minorHAnsi"/>
          <w:highlight w:val="yellow"/>
          <w:rPrChange w:id="54" w:author="romerta@miamioh.edu" w:date="2019-11-22T20:57:00Z">
            <w:rPr>
              <w:rFonts w:cstheme="minorHAnsi"/>
            </w:rPr>
          </w:rPrChange>
        </w:rPr>
      </w:pPr>
      <w:r w:rsidRPr="00961AA6">
        <w:rPr>
          <w:rFonts w:cstheme="minorHAnsi"/>
          <w:highlight w:val="yellow"/>
          <w:rPrChange w:id="55" w:author="romerta@miamioh.edu" w:date="2019-11-22T20:57:00Z">
            <w:rPr>
              <w:rFonts w:cstheme="minorHAnsi"/>
            </w:rPr>
          </w:rPrChange>
        </w:rPr>
        <w:tab/>
        <w:t xml:space="preserve">Centrality is the </w:t>
      </w:r>
      <w:r w:rsidR="009A461B" w:rsidRPr="00961AA6">
        <w:rPr>
          <w:rFonts w:cstheme="minorHAnsi"/>
          <w:highlight w:val="yellow"/>
          <w:rPrChange w:id="56" w:author="romerta@miamioh.edu" w:date="2019-11-22T20:57:00Z">
            <w:rPr>
              <w:rFonts w:cstheme="minorHAnsi"/>
            </w:rPr>
          </w:rPrChange>
        </w:rPr>
        <w:t xml:space="preserve">measure of how </w:t>
      </w:r>
      <w:commentRangeStart w:id="57"/>
      <w:r w:rsidR="009A461B" w:rsidRPr="00961AA6">
        <w:rPr>
          <w:rFonts w:cstheme="minorHAnsi"/>
          <w:highlight w:val="yellow"/>
          <w:rPrChange w:id="58" w:author="romerta@miamioh.edu" w:date="2019-11-22T20:57:00Z">
            <w:rPr>
              <w:rFonts w:cstheme="minorHAnsi"/>
            </w:rPr>
          </w:rPrChange>
        </w:rPr>
        <w:t xml:space="preserve">central a </w:t>
      </w:r>
      <w:proofErr w:type="gramStart"/>
      <w:r w:rsidR="009A461B" w:rsidRPr="00961AA6">
        <w:rPr>
          <w:rFonts w:cstheme="minorHAnsi"/>
          <w:highlight w:val="yellow"/>
          <w:rPrChange w:id="59" w:author="romerta@miamioh.edu" w:date="2019-11-22T20:57:00Z">
            <w:rPr>
              <w:rFonts w:cstheme="minorHAnsi"/>
            </w:rPr>
          </w:rPrChange>
        </w:rPr>
        <w:t>particular node</w:t>
      </w:r>
      <w:proofErr w:type="gramEnd"/>
      <w:r w:rsidR="009A461B" w:rsidRPr="00961AA6">
        <w:rPr>
          <w:rFonts w:cstheme="minorHAnsi"/>
          <w:highlight w:val="yellow"/>
          <w:rPrChange w:id="60" w:author="romerta@miamioh.edu" w:date="2019-11-22T20:57:00Z">
            <w:rPr>
              <w:rFonts w:cstheme="minorHAnsi"/>
            </w:rPr>
          </w:rPrChange>
        </w:rPr>
        <w:t xml:space="preserve"> in a graph or network</w:t>
      </w:r>
      <w:r w:rsidR="0082610C" w:rsidRPr="00961AA6">
        <w:rPr>
          <w:rFonts w:cstheme="minorHAnsi"/>
          <w:highlight w:val="yellow"/>
          <w:rPrChange w:id="61" w:author="romerta@miamioh.edu" w:date="2019-11-22T20:57:00Z">
            <w:rPr>
              <w:rFonts w:cstheme="minorHAnsi"/>
            </w:rPr>
          </w:rPrChange>
        </w:rPr>
        <w:t xml:space="preserve"> is</w:t>
      </w:r>
      <w:r w:rsidR="009A461B" w:rsidRPr="00961AA6">
        <w:rPr>
          <w:rFonts w:cstheme="minorHAnsi"/>
          <w:highlight w:val="yellow"/>
          <w:rPrChange w:id="62" w:author="romerta@miamioh.edu" w:date="2019-11-22T20:57:00Z">
            <w:rPr>
              <w:rFonts w:cstheme="minorHAnsi"/>
            </w:rPr>
          </w:rPrChange>
        </w:rPr>
        <w:t xml:space="preserve"> and the general assumption is that it is typically located in the center </w:t>
      </w:r>
      <w:commentRangeEnd w:id="57"/>
      <w:r w:rsidR="00F149A9" w:rsidRPr="00961AA6">
        <w:rPr>
          <w:rStyle w:val="CommentReference"/>
          <w:highlight w:val="yellow"/>
          <w:rPrChange w:id="63" w:author="romerta@miamioh.edu" w:date="2019-11-22T20:57:00Z">
            <w:rPr>
              <w:rStyle w:val="CommentReference"/>
            </w:rPr>
          </w:rPrChange>
        </w:rPr>
        <w:commentReference w:id="57"/>
      </w:r>
      <w:r w:rsidR="009A461B" w:rsidRPr="00961AA6">
        <w:rPr>
          <w:rFonts w:cstheme="minorHAnsi"/>
          <w:highlight w:val="yellow"/>
          <w:rPrChange w:id="64" w:author="romerta@miamioh.edu" w:date="2019-11-22T20:57:00Z">
            <w:rPr>
              <w:rFonts w:cstheme="minorHAnsi"/>
            </w:rPr>
          </w:rPrChange>
        </w:rPr>
        <w:t>of a network or graph (</w:t>
      </w:r>
      <w:r w:rsidR="0082610C" w:rsidRPr="00961AA6">
        <w:rPr>
          <w:rFonts w:cstheme="minorHAnsi"/>
          <w:highlight w:val="yellow"/>
          <w:rPrChange w:id="65" w:author="romerta@miamioh.edu" w:date="2019-11-22T20:57:00Z">
            <w:rPr>
              <w:rFonts w:cstheme="minorHAnsi"/>
            </w:rPr>
          </w:rPrChange>
        </w:rPr>
        <w:t>Freeman</w:t>
      </w:r>
      <w:r w:rsidR="009A461B" w:rsidRPr="00961AA6">
        <w:rPr>
          <w:rFonts w:cstheme="minorHAnsi"/>
          <w:highlight w:val="yellow"/>
          <w:rPrChange w:id="66" w:author="romerta@miamioh.edu" w:date="2019-11-22T20:57:00Z">
            <w:rPr>
              <w:rFonts w:cstheme="minorHAnsi"/>
            </w:rPr>
          </w:rPrChange>
        </w:rPr>
        <w:t xml:space="preserve">). There are many forms of centrality measure including simplistic measure such as degree, closeness, betweenness, and load. There are also more complicated measures that have been developed throughout history for other applications </w:t>
      </w:r>
      <w:del w:id="67" w:author="Aqualonne" w:date="2019-11-14T20:02:00Z">
        <w:r w:rsidR="009A461B" w:rsidRPr="00961AA6" w:rsidDel="00F149A9">
          <w:rPr>
            <w:rFonts w:cstheme="minorHAnsi"/>
            <w:highlight w:val="yellow"/>
            <w:rPrChange w:id="68" w:author="romerta@miamioh.edu" w:date="2019-11-22T20:57:00Z">
              <w:rPr>
                <w:rFonts w:cstheme="minorHAnsi"/>
              </w:rPr>
            </w:rPrChange>
          </w:rPr>
          <w:delText>but can be related to network centrality such</w:delText>
        </w:r>
      </w:del>
      <w:ins w:id="69" w:author="Aqualonne" w:date="2019-11-14T20:02:00Z">
        <w:r w:rsidR="00F149A9" w:rsidRPr="00961AA6">
          <w:rPr>
            <w:rFonts w:cstheme="minorHAnsi"/>
            <w:highlight w:val="yellow"/>
            <w:rPrChange w:id="70" w:author="romerta@miamioh.edu" w:date="2019-11-22T20:57:00Z">
              <w:rPr>
                <w:rFonts w:cstheme="minorHAnsi"/>
              </w:rPr>
            </w:rPrChange>
          </w:rPr>
          <w:t>such as</w:t>
        </w:r>
      </w:ins>
      <w:r w:rsidR="009A461B" w:rsidRPr="00961AA6">
        <w:rPr>
          <w:rFonts w:cstheme="minorHAnsi"/>
          <w:highlight w:val="yellow"/>
          <w:rPrChange w:id="71" w:author="romerta@miamioh.edu" w:date="2019-11-22T20:57:00Z">
            <w:rPr>
              <w:rFonts w:cstheme="minorHAnsi"/>
            </w:rPr>
          </w:rPrChange>
        </w:rPr>
        <w:t xml:space="preserve"> </w:t>
      </w:r>
      <w:commentRangeStart w:id="72"/>
      <w:r w:rsidR="009A461B" w:rsidRPr="00961AA6">
        <w:rPr>
          <w:rFonts w:cstheme="minorHAnsi"/>
          <w:highlight w:val="yellow"/>
          <w:rPrChange w:id="73" w:author="romerta@miamioh.edu" w:date="2019-11-22T20:57:00Z">
            <w:rPr>
              <w:rFonts w:cstheme="minorHAnsi"/>
            </w:rPr>
          </w:rPrChange>
        </w:rPr>
        <w:t>Page Rank</w:t>
      </w:r>
      <w:commentRangeEnd w:id="72"/>
      <w:r w:rsidR="00F149A9" w:rsidRPr="00961AA6">
        <w:rPr>
          <w:rStyle w:val="CommentReference"/>
          <w:highlight w:val="yellow"/>
          <w:rPrChange w:id="74" w:author="romerta@miamioh.edu" w:date="2019-11-22T20:57:00Z">
            <w:rPr>
              <w:rStyle w:val="CommentReference"/>
            </w:rPr>
          </w:rPrChange>
        </w:rPr>
        <w:commentReference w:id="72"/>
      </w:r>
      <w:r w:rsidR="009A461B" w:rsidRPr="00961AA6">
        <w:rPr>
          <w:rFonts w:cstheme="minorHAnsi"/>
          <w:highlight w:val="yellow"/>
          <w:rPrChange w:id="75" w:author="romerta@miamioh.edu" w:date="2019-11-22T20:57:00Z">
            <w:rPr>
              <w:rFonts w:cstheme="minorHAnsi"/>
            </w:rPr>
          </w:rPrChange>
        </w:rPr>
        <w:t>.</w:t>
      </w:r>
    </w:p>
    <w:p w14:paraId="38E7C89F" w14:textId="75052234" w:rsidR="00025C87" w:rsidRPr="00961AA6" w:rsidRDefault="00025C87">
      <w:pPr>
        <w:rPr>
          <w:rFonts w:cstheme="minorHAnsi"/>
          <w:highlight w:val="yellow"/>
          <w:rPrChange w:id="76" w:author="romerta@miamioh.edu" w:date="2019-11-22T20:57:00Z">
            <w:rPr>
              <w:rFonts w:cstheme="minorHAnsi"/>
            </w:rPr>
          </w:rPrChange>
        </w:rPr>
      </w:pPr>
      <w:r w:rsidRPr="00961AA6">
        <w:rPr>
          <w:rFonts w:cstheme="minorHAnsi"/>
          <w:highlight w:val="yellow"/>
          <w:rPrChange w:id="77" w:author="romerta@miamioh.edu" w:date="2019-11-22T20:57:00Z">
            <w:rPr>
              <w:rFonts w:cstheme="minorHAnsi"/>
            </w:rPr>
          </w:rPrChange>
        </w:rPr>
        <w:tab/>
        <w:t xml:space="preserve">In order to know if certain centrality measures </w:t>
      </w:r>
      <w:proofErr w:type="gramStart"/>
      <w:r w:rsidRPr="00961AA6">
        <w:rPr>
          <w:rFonts w:cstheme="minorHAnsi"/>
          <w:highlight w:val="yellow"/>
          <w:rPrChange w:id="78" w:author="romerta@miamioh.edu" w:date="2019-11-22T20:57:00Z">
            <w:rPr>
              <w:rFonts w:cstheme="minorHAnsi"/>
            </w:rPr>
          </w:rPrChange>
        </w:rPr>
        <w:t>are able to</w:t>
      </w:r>
      <w:proofErr w:type="gramEnd"/>
      <w:r w:rsidRPr="00961AA6">
        <w:rPr>
          <w:rFonts w:cstheme="minorHAnsi"/>
          <w:highlight w:val="yellow"/>
          <w:rPrChange w:id="79" w:author="romerta@miamioh.edu" w:date="2019-11-22T20:57:00Z">
            <w:rPr>
              <w:rFonts w:cstheme="minorHAnsi"/>
            </w:rPr>
          </w:rPrChange>
        </w:rPr>
        <w:t xml:space="preserve"> predict other centrality measures</w:t>
      </w:r>
      <w:r w:rsidR="001867E2" w:rsidRPr="00961AA6">
        <w:rPr>
          <w:rFonts w:cstheme="minorHAnsi"/>
          <w:highlight w:val="yellow"/>
          <w:rPrChange w:id="80" w:author="romerta@miamioh.edu" w:date="2019-11-22T20:57:00Z">
            <w:rPr>
              <w:rFonts w:cstheme="minorHAnsi"/>
            </w:rPr>
          </w:rPrChange>
        </w:rPr>
        <w:t xml:space="preserve"> using different machine learning models</w:t>
      </w:r>
      <w:r w:rsidRPr="00961AA6">
        <w:rPr>
          <w:rFonts w:cstheme="minorHAnsi"/>
          <w:highlight w:val="yellow"/>
          <w:rPrChange w:id="81" w:author="romerta@miamioh.edu" w:date="2019-11-22T20:57:00Z">
            <w:rPr>
              <w:rFonts w:cstheme="minorHAnsi"/>
            </w:rPr>
          </w:rPrChange>
        </w:rPr>
        <w:t xml:space="preserve">, the centrality measures will have to be calculated on </w:t>
      </w:r>
      <w:del w:id="82" w:author="Aqualonne" w:date="2019-11-14T20:04:00Z">
        <w:r w:rsidRPr="00961AA6" w:rsidDel="00F149A9">
          <w:rPr>
            <w:rFonts w:cstheme="minorHAnsi"/>
            <w:highlight w:val="yellow"/>
            <w:rPrChange w:id="83" w:author="romerta@miamioh.edu" w:date="2019-11-22T20:57:00Z">
              <w:rPr>
                <w:rFonts w:cstheme="minorHAnsi"/>
              </w:rPr>
            </w:rPrChange>
          </w:rPr>
          <w:delText xml:space="preserve">random </w:delText>
        </w:r>
      </w:del>
      <w:r w:rsidRPr="00961AA6">
        <w:rPr>
          <w:rFonts w:cstheme="minorHAnsi"/>
          <w:highlight w:val="yellow"/>
          <w:rPrChange w:id="84" w:author="romerta@miamioh.edu" w:date="2019-11-22T20:57:00Z">
            <w:rPr>
              <w:rFonts w:cstheme="minorHAnsi"/>
            </w:rPr>
          </w:rPrChange>
        </w:rPr>
        <w:t>graphs that are generated a specified amount of times.</w:t>
      </w:r>
      <w:r w:rsidR="001867E2" w:rsidRPr="00961AA6">
        <w:rPr>
          <w:rFonts w:cstheme="minorHAnsi"/>
          <w:highlight w:val="yellow"/>
          <w:rPrChange w:id="85" w:author="romerta@miamioh.edu" w:date="2019-11-22T20:57:00Z">
            <w:rPr>
              <w:rFonts w:cstheme="minorHAnsi"/>
            </w:rPr>
          </w:rPrChange>
        </w:rPr>
        <w:t xml:space="preserve"> </w:t>
      </w:r>
      <w:commentRangeStart w:id="86"/>
      <w:r w:rsidR="001867E2" w:rsidRPr="00961AA6">
        <w:rPr>
          <w:rFonts w:cstheme="minorHAnsi"/>
          <w:highlight w:val="yellow"/>
          <w:rPrChange w:id="87" w:author="romerta@miamioh.edu" w:date="2019-11-22T20:57:00Z">
            <w:rPr>
              <w:rFonts w:cstheme="minorHAnsi"/>
            </w:rPr>
          </w:rPrChange>
        </w:rPr>
        <w:t xml:space="preserve">These </w:t>
      </w:r>
      <w:del w:id="88" w:author="Aqualonne" w:date="2019-11-14T20:04:00Z">
        <w:r w:rsidR="001867E2" w:rsidRPr="00961AA6" w:rsidDel="00F149A9">
          <w:rPr>
            <w:rFonts w:cstheme="minorHAnsi"/>
            <w:highlight w:val="yellow"/>
            <w:rPrChange w:id="89" w:author="romerta@miamioh.edu" w:date="2019-11-22T20:57:00Z">
              <w:rPr>
                <w:rFonts w:cstheme="minorHAnsi"/>
              </w:rPr>
            </w:rPrChange>
          </w:rPr>
          <w:delText xml:space="preserve">random </w:delText>
        </w:r>
      </w:del>
      <w:r w:rsidR="001867E2" w:rsidRPr="00961AA6">
        <w:rPr>
          <w:rFonts w:cstheme="minorHAnsi"/>
          <w:highlight w:val="yellow"/>
          <w:rPrChange w:id="90" w:author="romerta@miamioh.edu" w:date="2019-11-22T20:57:00Z">
            <w:rPr>
              <w:rFonts w:cstheme="minorHAnsi"/>
            </w:rPr>
          </w:rPrChange>
        </w:rPr>
        <w:t xml:space="preserve">graphs feature </w:t>
      </w:r>
      <w:commentRangeStart w:id="91"/>
      <w:r w:rsidR="001867E2" w:rsidRPr="00961AA6">
        <w:rPr>
          <w:rFonts w:cstheme="minorHAnsi"/>
          <w:highlight w:val="yellow"/>
          <w:rPrChange w:id="92" w:author="romerta@miamioh.edu" w:date="2019-11-22T20:57:00Z">
            <w:rPr>
              <w:rFonts w:cstheme="minorHAnsi"/>
            </w:rPr>
          </w:rPrChange>
        </w:rPr>
        <w:t>scale-free, small-world</w:t>
      </w:r>
      <w:commentRangeEnd w:id="91"/>
      <w:r w:rsidR="00F149A9" w:rsidRPr="00961AA6">
        <w:rPr>
          <w:rStyle w:val="CommentReference"/>
          <w:highlight w:val="yellow"/>
          <w:rPrChange w:id="93" w:author="romerta@miamioh.edu" w:date="2019-11-22T20:57:00Z">
            <w:rPr>
              <w:rStyle w:val="CommentReference"/>
            </w:rPr>
          </w:rPrChange>
        </w:rPr>
        <w:commentReference w:id="91"/>
      </w:r>
      <w:r w:rsidR="001867E2" w:rsidRPr="00961AA6">
        <w:rPr>
          <w:rFonts w:cstheme="minorHAnsi"/>
          <w:highlight w:val="yellow"/>
          <w:rPrChange w:id="94" w:author="romerta@miamioh.edu" w:date="2019-11-22T20:57:00Z">
            <w:rPr>
              <w:rFonts w:cstheme="minorHAnsi"/>
            </w:rPr>
          </w:rPrChange>
        </w:rPr>
        <w:t>, random, and scale-free small-world networks.</w:t>
      </w:r>
      <w:commentRangeEnd w:id="86"/>
      <w:r w:rsidR="00F149A9" w:rsidRPr="00961AA6">
        <w:rPr>
          <w:rStyle w:val="CommentReference"/>
          <w:highlight w:val="yellow"/>
          <w:rPrChange w:id="95" w:author="romerta@miamioh.edu" w:date="2019-11-22T20:57:00Z">
            <w:rPr>
              <w:rStyle w:val="CommentReference"/>
            </w:rPr>
          </w:rPrChange>
        </w:rPr>
        <w:commentReference w:id="86"/>
      </w:r>
      <w:r w:rsidRPr="00961AA6">
        <w:rPr>
          <w:rFonts w:cstheme="minorHAnsi"/>
          <w:highlight w:val="yellow"/>
          <w:rPrChange w:id="96" w:author="romerta@miamioh.edu" w:date="2019-11-22T20:57:00Z">
            <w:rPr>
              <w:rFonts w:cstheme="minorHAnsi"/>
            </w:rPr>
          </w:rPrChange>
        </w:rPr>
        <w:t xml:space="preserve"> Below will be a discussion on the different centrality measures that are used in this research</w:t>
      </w:r>
      <w:r w:rsidR="001867E2" w:rsidRPr="00961AA6">
        <w:rPr>
          <w:rFonts w:cstheme="minorHAnsi"/>
          <w:highlight w:val="yellow"/>
          <w:rPrChange w:id="97" w:author="romerta@miamioh.edu" w:date="2019-11-22T20:57:00Z">
            <w:rPr>
              <w:rFonts w:cstheme="minorHAnsi"/>
            </w:rPr>
          </w:rPrChange>
        </w:rPr>
        <w:t>.</w:t>
      </w:r>
    </w:p>
    <w:p w14:paraId="692F0D04" w14:textId="77777777" w:rsidR="000C06DC" w:rsidRPr="00961AA6" w:rsidRDefault="000C06DC">
      <w:pPr>
        <w:rPr>
          <w:rFonts w:cstheme="minorHAnsi"/>
          <w:highlight w:val="yellow"/>
          <w:rPrChange w:id="98" w:author="romerta@miamioh.edu" w:date="2019-11-22T20:57:00Z">
            <w:rPr>
              <w:rFonts w:cstheme="minorHAnsi"/>
            </w:rPr>
          </w:rPrChange>
        </w:rPr>
      </w:pPr>
    </w:p>
    <w:p w14:paraId="1B6B88EE" w14:textId="37631E6C" w:rsidR="00025C87" w:rsidRPr="00961AA6" w:rsidRDefault="0058381A">
      <w:pPr>
        <w:rPr>
          <w:rFonts w:cstheme="minorHAnsi"/>
          <w:b/>
          <w:bCs/>
          <w:highlight w:val="yellow"/>
          <w:rPrChange w:id="99" w:author="romerta@miamioh.edu" w:date="2019-11-22T20:57:00Z">
            <w:rPr>
              <w:rFonts w:cstheme="minorHAnsi"/>
              <w:b/>
              <w:bCs/>
            </w:rPr>
          </w:rPrChange>
        </w:rPr>
      </w:pPr>
      <w:r w:rsidRPr="00961AA6">
        <w:rPr>
          <w:rFonts w:cstheme="minorHAnsi"/>
          <w:b/>
          <w:bCs/>
          <w:highlight w:val="yellow"/>
          <w:u w:val="single"/>
          <w:rPrChange w:id="100" w:author="romerta@miamioh.edu" w:date="2019-11-22T20:57:00Z">
            <w:rPr>
              <w:rFonts w:cstheme="minorHAnsi"/>
              <w:b/>
              <w:bCs/>
              <w:u w:val="single"/>
            </w:rPr>
          </w:rPrChange>
        </w:rPr>
        <w:t xml:space="preserve">IIA. </w:t>
      </w:r>
      <w:r w:rsidR="00025C87" w:rsidRPr="00961AA6">
        <w:rPr>
          <w:rFonts w:cstheme="minorHAnsi"/>
          <w:b/>
          <w:bCs/>
          <w:highlight w:val="yellow"/>
          <w:u w:val="single"/>
          <w:rPrChange w:id="101" w:author="romerta@miamioh.edu" w:date="2019-11-22T20:57:00Z">
            <w:rPr>
              <w:rFonts w:cstheme="minorHAnsi"/>
              <w:b/>
              <w:bCs/>
              <w:u w:val="single"/>
            </w:rPr>
          </w:rPrChange>
        </w:rPr>
        <w:t>Degree Centrality:</w:t>
      </w:r>
    </w:p>
    <w:p w14:paraId="4491755A" w14:textId="6D832CC3" w:rsidR="00025C87" w:rsidRPr="00961AA6" w:rsidRDefault="00025C87">
      <w:pPr>
        <w:rPr>
          <w:rFonts w:cstheme="minorHAnsi"/>
          <w:highlight w:val="yellow"/>
          <w:rPrChange w:id="102" w:author="romerta@miamioh.edu" w:date="2019-11-22T20:57:00Z">
            <w:rPr>
              <w:rFonts w:cstheme="minorHAnsi"/>
            </w:rPr>
          </w:rPrChange>
        </w:rPr>
      </w:pPr>
      <w:r w:rsidRPr="00961AA6">
        <w:rPr>
          <w:rFonts w:cstheme="minorHAnsi"/>
          <w:b/>
          <w:bCs/>
          <w:highlight w:val="yellow"/>
          <w:rPrChange w:id="103" w:author="romerta@miamioh.edu" w:date="2019-11-22T20:57:00Z">
            <w:rPr>
              <w:rFonts w:cstheme="minorHAnsi"/>
              <w:b/>
              <w:bCs/>
            </w:rPr>
          </w:rPrChange>
        </w:rPr>
        <w:tab/>
      </w:r>
      <w:r w:rsidR="00A2271C" w:rsidRPr="00961AA6">
        <w:rPr>
          <w:rFonts w:cstheme="minorHAnsi"/>
          <w:highlight w:val="yellow"/>
          <w:rPrChange w:id="104" w:author="romerta@miamioh.edu" w:date="2019-11-22T20:57:00Z">
            <w:rPr>
              <w:rFonts w:cstheme="minorHAnsi"/>
            </w:rPr>
          </w:rPrChange>
        </w:rPr>
        <w:t>In network science, degree centrality has traditionally been considered to be the simplest measure of centrality</w:t>
      </w:r>
      <w:r w:rsidR="00B768F3" w:rsidRPr="00961AA6">
        <w:rPr>
          <w:rFonts w:cstheme="minorHAnsi"/>
          <w:highlight w:val="yellow"/>
          <w:rPrChange w:id="105" w:author="romerta@miamioh.edu" w:date="2019-11-22T20:57:00Z">
            <w:rPr>
              <w:rFonts w:cstheme="minorHAnsi"/>
            </w:rPr>
          </w:rPrChange>
        </w:rPr>
        <w:t xml:space="preserve"> and first item to look at when examining centrality (Opsahl</w:t>
      </w:r>
      <w:r w:rsidR="00AB161E" w:rsidRPr="00961AA6">
        <w:rPr>
          <w:rFonts w:cstheme="minorHAnsi"/>
          <w:highlight w:val="yellow"/>
          <w:rPrChange w:id="106" w:author="romerta@miamioh.edu" w:date="2019-11-22T20:57:00Z">
            <w:rPr>
              <w:rFonts w:cstheme="minorHAnsi"/>
            </w:rPr>
          </w:rPrChange>
        </w:rPr>
        <w:t xml:space="preserve"> et al.</w:t>
      </w:r>
      <w:r w:rsidR="00B768F3" w:rsidRPr="00961AA6">
        <w:rPr>
          <w:rFonts w:cstheme="minorHAnsi"/>
          <w:highlight w:val="yellow"/>
          <w:rPrChange w:id="107" w:author="romerta@miamioh.edu" w:date="2019-11-22T20:57:00Z">
            <w:rPr>
              <w:rFonts w:cstheme="minorHAnsi"/>
            </w:rPr>
          </w:rPrChange>
        </w:rPr>
        <w:t>)</w:t>
      </w:r>
      <w:r w:rsidR="00A2271C" w:rsidRPr="00961AA6">
        <w:rPr>
          <w:rFonts w:cstheme="minorHAnsi"/>
          <w:highlight w:val="yellow"/>
          <w:rPrChange w:id="108" w:author="romerta@miamioh.edu" w:date="2019-11-22T20:57:00Z">
            <w:rPr>
              <w:rFonts w:cstheme="minorHAnsi"/>
            </w:rPr>
          </w:rPrChange>
        </w:rPr>
        <w:t xml:space="preserve">. Degree centrality can be defined </w:t>
      </w:r>
      <w:commentRangeStart w:id="109"/>
      <w:del w:id="110" w:author="Aqualonne" w:date="2019-11-14T20:05:00Z">
        <w:r w:rsidR="00A2271C" w:rsidRPr="00961AA6" w:rsidDel="00F149A9">
          <w:rPr>
            <w:rFonts w:cstheme="minorHAnsi"/>
            <w:highlight w:val="yellow"/>
            <w:rPrChange w:id="111" w:author="romerta@miamioh.edu" w:date="2019-11-22T20:57:00Z">
              <w:rPr>
                <w:rFonts w:cstheme="minorHAnsi"/>
              </w:rPr>
            </w:rPrChange>
          </w:rPr>
          <w:delText>in English</w:delText>
        </w:r>
      </w:del>
      <w:commentRangeEnd w:id="109"/>
      <w:r w:rsidR="00F149A9" w:rsidRPr="00961AA6">
        <w:rPr>
          <w:rStyle w:val="CommentReference"/>
          <w:highlight w:val="yellow"/>
          <w:rPrChange w:id="112" w:author="romerta@miamioh.edu" w:date="2019-11-22T20:57:00Z">
            <w:rPr>
              <w:rStyle w:val="CommentReference"/>
            </w:rPr>
          </w:rPrChange>
        </w:rPr>
        <w:commentReference w:id="109"/>
      </w:r>
      <w:del w:id="113" w:author="Aqualonne" w:date="2019-11-14T20:05:00Z">
        <w:r w:rsidR="00A2271C" w:rsidRPr="00961AA6" w:rsidDel="00F149A9">
          <w:rPr>
            <w:rFonts w:cstheme="minorHAnsi"/>
            <w:highlight w:val="yellow"/>
            <w:rPrChange w:id="114" w:author="romerta@miamioh.edu" w:date="2019-11-22T20:57:00Z">
              <w:rPr>
                <w:rFonts w:cstheme="minorHAnsi"/>
              </w:rPr>
            </w:rPrChange>
          </w:rPr>
          <w:delText xml:space="preserve"> to be</w:delText>
        </w:r>
      </w:del>
      <w:ins w:id="115" w:author="Aqualonne" w:date="2019-11-14T20:05:00Z">
        <w:r w:rsidR="00F149A9" w:rsidRPr="00961AA6">
          <w:rPr>
            <w:rFonts w:cstheme="minorHAnsi"/>
            <w:highlight w:val="yellow"/>
            <w:rPrChange w:id="116" w:author="romerta@miamioh.edu" w:date="2019-11-22T20:57:00Z">
              <w:rPr>
                <w:rFonts w:cstheme="minorHAnsi"/>
              </w:rPr>
            </w:rPrChange>
          </w:rPr>
          <w:t>as</w:t>
        </w:r>
      </w:ins>
      <w:r w:rsidR="00A2271C" w:rsidRPr="00961AA6">
        <w:rPr>
          <w:rFonts w:cstheme="minorHAnsi"/>
          <w:highlight w:val="yellow"/>
          <w:rPrChange w:id="117" w:author="romerta@miamioh.edu" w:date="2019-11-22T20:57:00Z">
            <w:rPr>
              <w:rFonts w:cstheme="minorHAnsi"/>
            </w:rPr>
          </w:rPrChange>
        </w:rPr>
        <w:t xml:space="preserve"> the ability for a node to receive information that is flowing through a network. This is measured by the number of links that node has to other nodes</w:t>
      </w:r>
      <w:r w:rsidR="00676B45" w:rsidRPr="00961AA6">
        <w:rPr>
          <w:rFonts w:cstheme="minorHAnsi"/>
          <w:highlight w:val="yellow"/>
          <w:rPrChange w:id="118" w:author="romerta@miamioh.edu" w:date="2019-11-22T20:57:00Z">
            <w:rPr>
              <w:rFonts w:cstheme="minorHAnsi"/>
            </w:rPr>
          </w:rPrChange>
        </w:rPr>
        <w:t xml:space="preserve"> (Opsahl et al.).</w:t>
      </w:r>
    </w:p>
    <w:p w14:paraId="76693C81" w14:textId="6B01ECA6" w:rsidR="00632654" w:rsidRPr="00961AA6" w:rsidDel="002C7C48" w:rsidRDefault="00632654">
      <w:pPr>
        <w:rPr>
          <w:del w:id="119" w:author="romerta@miamioh.edu" w:date="2019-11-22T20:06:00Z"/>
          <w:rFonts w:eastAsiaTheme="minorEastAsia" w:cstheme="minorHAnsi"/>
          <w:highlight w:val="yellow"/>
          <w:rPrChange w:id="120" w:author="romerta@miamioh.edu" w:date="2019-11-22T20:57:00Z">
            <w:rPr>
              <w:del w:id="121" w:author="romerta@miamioh.edu" w:date="2019-11-22T20:06:00Z"/>
              <w:rFonts w:eastAsiaTheme="minorEastAsia" w:cstheme="minorHAnsi"/>
            </w:rPr>
          </w:rPrChange>
        </w:rPr>
      </w:pPr>
      <w:r w:rsidRPr="00961AA6">
        <w:rPr>
          <w:rFonts w:cstheme="minorHAnsi"/>
          <w:highlight w:val="yellow"/>
          <w:rPrChange w:id="122" w:author="romerta@miamioh.edu" w:date="2019-11-22T20:57:00Z">
            <w:rPr>
              <w:rFonts w:cstheme="minorHAnsi"/>
            </w:rPr>
          </w:rPrChange>
        </w:rPr>
        <w:tab/>
      </w:r>
      <w:ins w:id="123" w:author="Aqualonne" w:date="2019-11-14T20:05:00Z">
        <w:r w:rsidR="00F149A9" w:rsidRPr="00961AA6">
          <w:rPr>
            <w:rFonts w:cstheme="minorHAnsi"/>
            <w:highlight w:val="yellow"/>
            <w:rPrChange w:id="124" w:author="romerta@miamioh.edu" w:date="2019-11-22T20:57:00Z">
              <w:rPr>
                <w:rFonts w:cstheme="minorHAnsi"/>
              </w:rPr>
            </w:rPrChange>
          </w:rPr>
          <w:t xml:space="preserve">Consider a </w:t>
        </w:r>
      </w:ins>
      <w:del w:id="125" w:author="Aqualonne" w:date="2019-11-14T20:05:00Z">
        <w:r w:rsidRPr="00961AA6" w:rsidDel="00F149A9">
          <w:rPr>
            <w:rFonts w:cstheme="minorHAnsi"/>
            <w:highlight w:val="yellow"/>
            <w:rPrChange w:id="126" w:author="romerta@miamioh.edu" w:date="2019-11-22T20:57:00Z">
              <w:rPr>
                <w:rFonts w:cstheme="minorHAnsi"/>
              </w:rPr>
            </w:rPrChange>
          </w:rPr>
          <w:delText xml:space="preserve">The degree centrality for a vertex </w:delText>
        </w:r>
        <m:oMath>
          <m:r>
            <w:rPr>
              <w:rFonts w:ascii="Cambria Math" w:hAnsi="Cambria Math" w:cstheme="minorHAnsi"/>
              <w:highlight w:val="yellow"/>
              <w:rPrChange w:id="127" w:author="romerta@miamioh.edu" w:date="2019-11-22T20:57:00Z">
                <w:rPr>
                  <w:rFonts w:ascii="Cambria Math" w:hAnsi="Cambria Math" w:cstheme="minorHAnsi"/>
                </w:rPr>
              </w:rPrChange>
            </w:rPr>
            <m:t>v</m:t>
          </m:r>
        </m:oMath>
        <w:r w:rsidR="00393480" w:rsidRPr="00961AA6" w:rsidDel="00F149A9">
          <w:rPr>
            <w:rFonts w:eastAsiaTheme="minorEastAsia" w:cstheme="minorHAnsi"/>
            <w:highlight w:val="yellow"/>
            <w:rPrChange w:id="128" w:author="romerta@miamioh.edu" w:date="2019-11-22T20:57:00Z">
              <w:rPr>
                <w:rFonts w:eastAsiaTheme="minorEastAsia" w:cstheme="minorHAnsi"/>
              </w:rPr>
            </w:rPrChange>
          </w:rPr>
          <w:delText xml:space="preserve">, for a </w:delText>
        </w:r>
      </w:del>
      <w:r w:rsidR="00393480" w:rsidRPr="00961AA6">
        <w:rPr>
          <w:rFonts w:eastAsiaTheme="minorEastAsia" w:cstheme="minorHAnsi"/>
          <w:highlight w:val="yellow"/>
          <w:rPrChange w:id="129" w:author="romerta@miamioh.edu" w:date="2019-11-22T20:57:00Z">
            <w:rPr>
              <w:rFonts w:eastAsiaTheme="minorEastAsia" w:cstheme="minorHAnsi"/>
            </w:rPr>
          </w:rPrChange>
        </w:rPr>
        <w:t xml:space="preserve">given graph </w:t>
      </w:r>
      <m:oMath>
        <m:r>
          <w:rPr>
            <w:rFonts w:ascii="Cambria Math" w:eastAsiaTheme="minorEastAsia" w:hAnsi="Cambria Math" w:cstheme="minorHAnsi"/>
            <w:highlight w:val="yellow"/>
            <w:rPrChange w:id="130" w:author="romerta@miamioh.edu" w:date="2019-11-22T20:57:00Z">
              <w:rPr>
                <w:rFonts w:ascii="Cambria Math" w:eastAsiaTheme="minorEastAsia" w:hAnsi="Cambria Math" w:cstheme="minorHAnsi"/>
              </w:rPr>
            </w:rPrChange>
          </w:rPr>
          <m:t>G</m:t>
        </m:r>
      </m:oMath>
      <w:r w:rsidR="00393480" w:rsidRPr="00961AA6">
        <w:rPr>
          <w:rFonts w:eastAsiaTheme="minorEastAsia" w:cstheme="minorHAnsi"/>
          <w:highlight w:val="yellow"/>
          <w:rPrChange w:id="131" w:author="romerta@miamioh.edu" w:date="2019-11-22T20:57:00Z">
            <w:rPr>
              <w:rFonts w:eastAsiaTheme="minorEastAsia" w:cstheme="minorHAnsi"/>
            </w:rPr>
          </w:rPrChange>
        </w:rPr>
        <w:t xml:space="preserve">, </w:t>
      </w:r>
      <w:del w:id="132" w:author="Aqualonne" w:date="2019-11-14T20:06:00Z">
        <w:r w:rsidR="00393480" w:rsidRPr="00961AA6" w:rsidDel="00F149A9">
          <w:rPr>
            <w:rFonts w:eastAsiaTheme="minorEastAsia" w:cstheme="minorHAnsi"/>
            <w:highlight w:val="yellow"/>
            <w:rPrChange w:id="133" w:author="romerta@miamioh.edu" w:date="2019-11-22T20:57:00Z">
              <w:rPr>
                <w:rFonts w:eastAsiaTheme="minorEastAsia" w:cstheme="minorHAnsi"/>
              </w:rPr>
            </w:rPrChange>
          </w:rPr>
          <w:delText xml:space="preserve">where the graph can be </w:delText>
        </w:r>
      </w:del>
      <w:r w:rsidR="00393480" w:rsidRPr="00961AA6">
        <w:rPr>
          <w:rFonts w:eastAsiaTheme="minorEastAsia" w:cstheme="minorHAnsi"/>
          <w:highlight w:val="yellow"/>
          <w:rPrChange w:id="134" w:author="romerta@miamioh.edu" w:date="2019-11-22T20:57:00Z">
            <w:rPr>
              <w:rFonts w:eastAsiaTheme="minorEastAsia" w:cstheme="minorHAnsi"/>
            </w:rPr>
          </w:rPrChange>
        </w:rPr>
        <w:t xml:space="preserve">defined as  </w:t>
      </w:r>
      <m:oMath>
        <m:r>
          <w:rPr>
            <w:rFonts w:ascii="Cambria Math" w:eastAsiaTheme="minorEastAsia" w:hAnsi="Cambria Math" w:cstheme="minorHAnsi"/>
            <w:highlight w:val="yellow"/>
            <w:rPrChange w:id="135" w:author="romerta@miamioh.edu" w:date="2019-11-22T20:57:00Z">
              <w:rPr>
                <w:rFonts w:ascii="Cambria Math" w:eastAsiaTheme="minorEastAsia" w:hAnsi="Cambria Math" w:cstheme="minorHAnsi"/>
              </w:rPr>
            </w:rPrChange>
          </w:rPr>
          <m:t>G≔(V, E)</m:t>
        </m:r>
      </m:oMath>
      <w:r w:rsidR="00393480" w:rsidRPr="00961AA6">
        <w:rPr>
          <w:rFonts w:eastAsiaTheme="minorEastAsia" w:cstheme="minorHAnsi"/>
          <w:highlight w:val="yellow"/>
          <w:rPrChange w:id="136" w:author="romerta@miamioh.edu" w:date="2019-11-22T20:57:00Z">
            <w:rPr>
              <w:rFonts w:eastAsiaTheme="minorEastAsia" w:cstheme="minorHAnsi"/>
            </w:rPr>
          </w:rPrChange>
        </w:rPr>
        <w:t xml:space="preserve"> for </w:t>
      </w:r>
      <m:oMath>
        <m:r>
          <w:rPr>
            <w:rFonts w:ascii="Cambria Math" w:eastAsiaTheme="minorEastAsia" w:hAnsi="Cambria Math" w:cstheme="minorHAnsi"/>
            <w:highlight w:val="yellow"/>
            <w:rPrChange w:id="137" w:author="romerta@miamioh.edu" w:date="2019-11-22T20:57:00Z">
              <w:rPr>
                <w:rFonts w:ascii="Cambria Math" w:eastAsiaTheme="minorEastAsia" w:hAnsi="Cambria Math" w:cstheme="minorHAnsi"/>
              </w:rPr>
            </w:rPrChange>
          </w:rPr>
          <m:t>|V|</m:t>
        </m:r>
      </m:oMath>
      <w:r w:rsidR="00393480" w:rsidRPr="00961AA6">
        <w:rPr>
          <w:rFonts w:eastAsiaTheme="minorEastAsia" w:cstheme="minorHAnsi"/>
          <w:highlight w:val="yellow"/>
          <w:rPrChange w:id="138" w:author="romerta@miamioh.edu" w:date="2019-11-22T20:57:00Z">
            <w:rPr>
              <w:rFonts w:eastAsiaTheme="minorEastAsia" w:cstheme="minorHAnsi"/>
            </w:rPr>
          </w:rPrChange>
        </w:rPr>
        <w:t xml:space="preserve"> vertices and </w:t>
      </w:r>
      <m:oMath>
        <m:r>
          <w:rPr>
            <w:rFonts w:ascii="Cambria Math" w:eastAsiaTheme="minorEastAsia" w:hAnsi="Cambria Math" w:cstheme="minorHAnsi"/>
            <w:highlight w:val="yellow"/>
            <w:rPrChange w:id="139" w:author="romerta@miamioh.edu" w:date="2019-11-22T20:57:00Z">
              <w:rPr>
                <w:rFonts w:ascii="Cambria Math" w:eastAsiaTheme="minorEastAsia" w:hAnsi="Cambria Math" w:cstheme="minorHAnsi"/>
              </w:rPr>
            </w:rPrChange>
          </w:rPr>
          <m:t>|E|</m:t>
        </m:r>
      </m:oMath>
      <w:r w:rsidR="00393480" w:rsidRPr="00961AA6">
        <w:rPr>
          <w:rFonts w:eastAsiaTheme="minorEastAsia" w:cstheme="minorHAnsi"/>
          <w:highlight w:val="yellow"/>
          <w:rPrChange w:id="140" w:author="romerta@miamioh.edu" w:date="2019-11-22T20:57:00Z">
            <w:rPr>
              <w:rFonts w:eastAsiaTheme="minorEastAsia" w:cstheme="minorHAnsi"/>
            </w:rPr>
          </w:rPrChange>
        </w:rPr>
        <w:t xml:space="preserve"> edges</w:t>
      </w:r>
      <w:del w:id="141" w:author="Aqualonne" w:date="2019-11-14T20:06:00Z">
        <w:r w:rsidR="00393480" w:rsidRPr="00961AA6" w:rsidDel="00F149A9">
          <w:rPr>
            <w:rFonts w:eastAsiaTheme="minorEastAsia" w:cstheme="minorHAnsi"/>
            <w:highlight w:val="yellow"/>
            <w:rPrChange w:id="142" w:author="romerta@miamioh.edu" w:date="2019-11-22T20:57:00Z">
              <w:rPr>
                <w:rFonts w:eastAsiaTheme="minorEastAsia" w:cstheme="minorHAnsi"/>
              </w:rPr>
            </w:rPrChange>
          </w:rPr>
          <w:delText xml:space="preserve"> is defined</w:delText>
        </w:r>
      </w:del>
      <w:ins w:id="143" w:author="Aqualonne" w:date="2019-11-14T20:06:00Z">
        <w:r w:rsidR="00F149A9" w:rsidRPr="00961AA6">
          <w:rPr>
            <w:rFonts w:eastAsiaTheme="minorEastAsia" w:cstheme="minorHAnsi"/>
            <w:highlight w:val="yellow"/>
            <w:rPrChange w:id="144" w:author="romerta@miamioh.edu" w:date="2019-11-22T20:57:00Z">
              <w:rPr>
                <w:rFonts w:eastAsiaTheme="minorEastAsia" w:cstheme="minorHAnsi"/>
              </w:rPr>
            </w:rPrChange>
          </w:rPr>
          <w:t xml:space="preserve">. We denote the total number of vertices by N. </w:t>
        </w:r>
        <w:r w:rsidR="00F149A9" w:rsidRPr="00961AA6">
          <w:rPr>
            <w:rFonts w:cstheme="minorHAnsi"/>
            <w:highlight w:val="yellow"/>
            <w:rPrChange w:id="145" w:author="romerta@miamioh.edu" w:date="2019-11-22T20:57:00Z">
              <w:rPr>
                <w:rFonts w:cstheme="minorHAnsi"/>
              </w:rPr>
            </w:rPrChange>
          </w:rPr>
          <w:t xml:space="preserve">The degree centrality for a vertex </w:t>
        </w:r>
        <m:oMath>
          <m:r>
            <w:rPr>
              <w:rFonts w:ascii="Cambria Math" w:hAnsi="Cambria Math" w:cstheme="minorHAnsi"/>
              <w:highlight w:val="yellow"/>
              <w:rPrChange w:id="146" w:author="romerta@miamioh.edu" w:date="2019-11-22T20:57:00Z">
                <w:rPr>
                  <w:rFonts w:ascii="Cambria Math" w:hAnsi="Cambria Math" w:cstheme="minorHAnsi"/>
                </w:rPr>
              </w:rPrChange>
            </w:rPr>
            <m:t>v</m:t>
          </m:r>
        </m:oMath>
        <w:r w:rsidR="00F149A9" w:rsidRPr="00961AA6">
          <w:rPr>
            <w:rFonts w:eastAsiaTheme="minorEastAsia" w:cstheme="minorHAnsi"/>
            <w:highlight w:val="yellow"/>
            <w:rPrChange w:id="147" w:author="romerta@miamioh.edu" w:date="2019-11-22T20:57:00Z">
              <w:rPr>
                <w:rFonts w:eastAsiaTheme="minorEastAsia" w:cstheme="minorHAnsi"/>
              </w:rPr>
            </w:rPrChange>
          </w:rPr>
          <w:t xml:space="preserve"> is defined</w:t>
        </w:r>
      </w:ins>
      <w:r w:rsidR="00393480" w:rsidRPr="00961AA6">
        <w:rPr>
          <w:rFonts w:eastAsiaTheme="minorEastAsia" w:cstheme="minorHAnsi"/>
          <w:highlight w:val="yellow"/>
          <w:rPrChange w:id="148" w:author="romerta@miamioh.edu" w:date="2019-11-22T20:57:00Z">
            <w:rPr>
              <w:rFonts w:eastAsiaTheme="minorEastAsia" w:cstheme="minorHAnsi"/>
            </w:rPr>
          </w:rPrChange>
        </w:rPr>
        <w:t xml:space="preserve"> as </w:t>
      </w:r>
      <w:commentRangeStart w:id="149"/>
      <m:oMath>
        <m:sSub>
          <m:sSubPr>
            <m:ctrlPr>
              <w:rPr>
                <w:rFonts w:ascii="Cambria Math" w:eastAsiaTheme="minorEastAsia" w:hAnsi="Cambria Math" w:cstheme="minorHAnsi"/>
                <w:i/>
                <w:highlight w:val="yellow"/>
                <w:rPrChange w:id="150" w:author="romerta@miamioh.edu" w:date="2019-11-22T20:57:00Z">
                  <w:rPr>
                    <w:rFonts w:ascii="Cambria Math" w:eastAsiaTheme="minorEastAsia" w:hAnsi="Cambria Math" w:cstheme="minorHAnsi"/>
                    <w:i/>
                  </w:rPr>
                </w:rPrChange>
              </w:rPr>
            </m:ctrlPr>
          </m:sSubPr>
          <m:e>
            <m:r>
              <w:rPr>
                <w:rFonts w:ascii="Cambria Math" w:eastAsiaTheme="minorEastAsia" w:hAnsi="Cambria Math" w:cstheme="minorHAnsi"/>
                <w:highlight w:val="yellow"/>
                <w:rPrChange w:id="151" w:author="romerta@miamioh.edu" w:date="2019-11-22T20:57:00Z">
                  <w:rPr>
                    <w:rFonts w:ascii="Cambria Math" w:eastAsiaTheme="minorEastAsia" w:hAnsi="Cambria Math" w:cstheme="minorHAnsi"/>
                  </w:rPr>
                </w:rPrChange>
              </w:rPr>
              <m:t>C</m:t>
            </m:r>
          </m:e>
          <m:sub>
            <m:r>
              <w:rPr>
                <w:rFonts w:ascii="Cambria Math" w:eastAsiaTheme="minorEastAsia" w:hAnsi="Cambria Math" w:cstheme="minorHAnsi"/>
                <w:highlight w:val="yellow"/>
                <w:rPrChange w:id="152" w:author="romerta@miamioh.edu" w:date="2019-11-22T20:57:00Z">
                  <w:rPr>
                    <w:rFonts w:ascii="Cambria Math" w:eastAsiaTheme="minorEastAsia" w:hAnsi="Cambria Math" w:cstheme="minorHAnsi"/>
                  </w:rPr>
                </w:rPrChange>
              </w:rPr>
              <m:t>D</m:t>
            </m:r>
          </m:sub>
        </m:sSub>
        <m:r>
          <w:rPr>
            <w:rFonts w:ascii="Cambria Math" w:eastAsiaTheme="minorEastAsia" w:hAnsi="Cambria Math" w:cstheme="minorHAnsi"/>
            <w:highlight w:val="yellow"/>
            <w:rPrChange w:id="153" w:author="romerta@miamioh.edu" w:date="2019-11-22T20:57:00Z">
              <w:rPr>
                <w:rFonts w:ascii="Cambria Math" w:eastAsiaTheme="minorEastAsia" w:hAnsi="Cambria Math" w:cstheme="minorHAnsi"/>
              </w:rPr>
            </w:rPrChange>
          </w:rPr>
          <m:t>=</m:t>
        </m:r>
        <m:f>
          <m:fPr>
            <m:ctrlPr>
              <w:rPr>
                <w:rFonts w:ascii="Cambria Math" w:eastAsiaTheme="minorEastAsia" w:hAnsi="Cambria Math" w:cstheme="minorHAnsi"/>
                <w:i/>
                <w:highlight w:val="yellow"/>
                <w:rPrChange w:id="154" w:author="romerta@miamioh.edu" w:date="2019-11-22T20:57:00Z">
                  <w:rPr>
                    <w:rFonts w:ascii="Cambria Math" w:eastAsiaTheme="minorEastAsia" w:hAnsi="Cambria Math" w:cstheme="minorHAnsi"/>
                    <w:i/>
                  </w:rPr>
                </w:rPrChange>
              </w:rPr>
            </m:ctrlPr>
          </m:fPr>
          <m:num>
            <m:func>
              <m:funcPr>
                <m:ctrlPr>
                  <w:rPr>
                    <w:rFonts w:ascii="Cambria Math" w:eastAsiaTheme="minorEastAsia" w:hAnsi="Cambria Math" w:cstheme="minorHAnsi"/>
                    <w:i/>
                    <w:highlight w:val="yellow"/>
                    <w:rPrChange w:id="155" w:author="romerta@miamioh.edu" w:date="2019-11-22T20:57:00Z">
                      <w:rPr>
                        <w:rFonts w:ascii="Cambria Math" w:eastAsiaTheme="minorEastAsia" w:hAnsi="Cambria Math" w:cstheme="minorHAnsi"/>
                        <w:i/>
                      </w:rPr>
                    </w:rPrChange>
                  </w:rPr>
                </m:ctrlPr>
              </m:funcPr>
              <m:fName>
                <m:r>
                  <m:rPr>
                    <m:sty m:val="p"/>
                  </m:rPr>
                  <w:rPr>
                    <w:rFonts w:ascii="Cambria Math" w:eastAsiaTheme="minorEastAsia" w:hAnsi="Cambria Math" w:cstheme="minorHAnsi"/>
                    <w:highlight w:val="yellow"/>
                    <w:rPrChange w:id="156" w:author="romerta@miamioh.edu" w:date="2019-11-22T20:57:00Z">
                      <w:rPr>
                        <w:rFonts w:ascii="Cambria Math" w:eastAsiaTheme="minorEastAsia" w:hAnsi="Cambria Math" w:cstheme="minorHAnsi"/>
                      </w:rPr>
                    </w:rPrChange>
                  </w:rPr>
                  <m:t>deg</m:t>
                </m:r>
              </m:fName>
              <m:e>
                <m:d>
                  <m:dPr>
                    <m:ctrlPr>
                      <w:rPr>
                        <w:rFonts w:ascii="Cambria Math" w:eastAsiaTheme="minorEastAsia" w:hAnsi="Cambria Math" w:cstheme="minorHAnsi"/>
                        <w:i/>
                        <w:highlight w:val="yellow"/>
                        <w:rPrChange w:id="157" w:author="romerta@miamioh.edu" w:date="2019-11-22T20:57:00Z">
                          <w:rPr>
                            <w:rFonts w:ascii="Cambria Math" w:eastAsiaTheme="minorEastAsia" w:hAnsi="Cambria Math" w:cstheme="minorHAnsi"/>
                            <w:i/>
                          </w:rPr>
                        </w:rPrChange>
                      </w:rPr>
                    </m:ctrlPr>
                  </m:dPr>
                  <m:e>
                    <m:r>
                      <w:rPr>
                        <w:rFonts w:ascii="Cambria Math" w:eastAsiaTheme="minorEastAsia" w:hAnsi="Cambria Math" w:cstheme="minorHAnsi"/>
                        <w:highlight w:val="yellow"/>
                        <w:rPrChange w:id="158" w:author="romerta@miamioh.edu" w:date="2019-11-22T20:57:00Z">
                          <w:rPr>
                            <w:rFonts w:ascii="Cambria Math" w:eastAsiaTheme="minorEastAsia" w:hAnsi="Cambria Math" w:cstheme="minorHAnsi"/>
                          </w:rPr>
                        </w:rPrChange>
                      </w:rPr>
                      <m:t>v</m:t>
                    </m:r>
                  </m:e>
                </m:d>
              </m:e>
            </m:func>
          </m:num>
          <m:den>
            <m:r>
              <w:rPr>
                <w:rFonts w:ascii="Cambria Math" w:eastAsiaTheme="minorEastAsia" w:hAnsi="Cambria Math" w:cstheme="minorHAnsi"/>
                <w:highlight w:val="yellow"/>
                <w:rPrChange w:id="159" w:author="romerta@miamioh.edu" w:date="2019-11-22T20:57:00Z">
                  <w:rPr>
                    <w:rFonts w:ascii="Cambria Math" w:eastAsiaTheme="minorEastAsia" w:hAnsi="Cambria Math" w:cstheme="minorHAnsi"/>
                  </w:rPr>
                </w:rPrChange>
              </w:rPr>
              <m:t>(N-1)</m:t>
            </m:r>
          </m:den>
        </m:f>
      </m:oMath>
      <w:r w:rsidR="00643CCA" w:rsidRPr="00961AA6">
        <w:rPr>
          <w:rFonts w:eastAsiaTheme="minorEastAsia" w:cstheme="minorHAnsi"/>
          <w:highlight w:val="yellow"/>
          <w:rPrChange w:id="160" w:author="romerta@miamioh.edu" w:date="2019-11-22T20:57:00Z">
            <w:rPr>
              <w:rFonts w:eastAsiaTheme="minorEastAsia" w:cstheme="minorHAnsi"/>
            </w:rPr>
          </w:rPrChange>
        </w:rPr>
        <w:t xml:space="preserve"> </w:t>
      </w:r>
      <w:commentRangeEnd w:id="149"/>
      <w:r w:rsidR="00940823" w:rsidRPr="00961AA6">
        <w:rPr>
          <w:rStyle w:val="CommentReference"/>
          <w:highlight w:val="yellow"/>
          <w:rPrChange w:id="161" w:author="romerta@miamioh.edu" w:date="2019-11-22T20:57:00Z">
            <w:rPr>
              <w:rStyle w:val="CommentReference"/>
            </w:rPr>
          </w:rPrChange>
        </w:rPr>
        <w:commentReference w:id="149"/>
      </w:r>
      <w:del w:id="162" w:author="Aqualonne" w:date="2019-11-14T20:06:00Z">
        <w:r w:rsidR="00643CCA" w:rsidRPr="00961AA6" w:rsidDel="00F149A9">
          <w:rPr>
            <w:rFonts w:eastAsiaTheme="minorEastAsia" w:cstheme="minorHAnsi"/>
            <w:highlight w:val="yellow"/>
            <w:rPrChange w:id="163" w:author="romerta@miamioh.edu" w:date="2019-11-22T20:57:00Z">
              <w:rPr>
                <w:rFonts w:eastAsiaTheme="minorEastAsia" w:cstheme="minorHAnsi"/>
              </w:rPr>
            </w:rPrChange>
          </w:rPr>
          <w:delText>where N is the is the total number of vertices</w:delText>
        </w:r>
        <w:r w:rsidR="00393480" w:rsidRPr="00961AA6" w:rsidDel="00F149A9">
          <w:rPr>
            <w:rFonts w:eastAsiaTheme="minorEastAsia" w:cstheme="minorHAnsi"/>
            <w:highlight w:val="yellow"/>
            <w:rPrChange w:id="164" w:author="romerta@miamioh.edu" w:date="2019-11-22T20:57:00Z">
              <w:rPr>
                <w:rFonts w:eastAsiaTheme="minorEastAsia" w:cstheme="minorHAnsi"/>
              </w:rPr>
            </w:rPrChange>
          </w:rPr>
          <w:delText xml:space="preserve"> </w:delText>
        </w:r>
      </w:del>
      <w:r w:rsidR="00B768F3" w:rsidRPr="00961AA6">
        <w:rPr>
          <w:rFonts w:eastAsiaTheme="minorEastAsia" w:cstheme="minorHAnsi"/>
          <w:highlight w:val="yellow"/>
          <w:rPrChange w:id="165" w:author="romerta@miamioh.edu" w:date="2019-11-22T20:57:00Z">
            <w:rPr>
              <w:rFonts w:eastAsiaTheme="minorEastAsia" w:cstheme="minorHAnsi"/>
            </w:rPr>
          </w:rPrChange>
        </w:rPr>
        <w:t>(Opsahl</w:t>
      </w:r>
      <w:r w:rsidR="00AB161E" w:rsidRPr="00961AA6">
        <w:rPr>
          <w:rFonts w:eastAsiaTheme="minorEastAsia" w:cstheme="minorHAnsi"/>
          <w:highlight w:val="yellow"/>
          <w:rPrChange w:id="166" w:author="romerta@miamioh.edu" w:date="2019-11-22T20:57:00Z">
            <w:rPr>
              <w:rFonts w:eastAsiaTheme="minorEastAsia" w:cstheme="minorHAnsi"/>
            </w:rPr>
          </w:rPrChange>
        </w:rPr>
        <w:t xml:space="preserve"> et al.</w:t>
      </w:r>
      <w:r w:rsidR="00B768F3" w:rsidRPr="00961AA6">
        <w:rPr>
          <w:rFonts w:eastAsiaTheme="minorEastAsia" w:cstheme="minorHAnsi"/>
          <w:highlight w:val="yellow"/>
          <w:rPrChange w:id="167" w:author="romerta@miamioh.edu" w:date="2019-11-22T20:57:00Z">
            <w:rPr>
              <w:rFonts w:eastAsiaTheme="minorEastAsia" w:cstheme="minorHAnsi"/>
            </w:rPr>
          </w:rPrChange>
        </w:rPr>
        <w:t>).</w:t>
      </w:r>
      <w:r w:rsidR="00393480" w:rsidRPr="00961AA6">
        <w:rPr>
          <w:rFonts w:eastAsiaTheme="minorEastAsia" w:cstheme="minorHAnsi"/>
          <w:highlight w:val="yellow"/>
          <w:rPrChange w:id="168" w:author="romerta@miamioh.edu" w:date="2019-11-22T20:57:00Z">
            <w:rPr>
              <w:rFonts w:eastAsiaTheme="minorEastAsia" w:cstheme="minorHAnsi"/>
            </w:rPr>
          </w:rPrChange>
        </w:rPr>
        <w:t xml:space="preserve"> </w:t>
      </w:r>
    </w:p>
    <w:p w14:paraId="0E1EA646" w14:textId="07C25532" w:rsidR="00393480" w:rsidRPr="00961AA6" w:rsidDel="002C7C48" w:rsidRDefault="00393480">
      <w:pPr>
        <w:rPr>
          <w:del w:id="169" w:author="romerta@miamioh.edu" w:date="2019-11-22T20:06:00Z"/>
          <w:rFonts w:eastAsiaTheme="minorEastAsia" w:cstheme="minorHAnsi"/>
          <w:highlight w:val="yellow"/>
          <w:rPrChange w:id="170" w:author="romerta@miamioh.edu" w:date="2019-11-22T20:57:00Z">
            <w:rPr>
              <w:del w:id="171" w:author="romerta@miamioh.edu" w:date="2019-11-22T20:06:00Z"/>
              <w:rFonts w:eastAsiaTheme="minorEastAsia" w:cstheme="minorHAnsi"/>
            </w:rPr>
          </w:rPrChange>
        </w:rPr>
      </w:pPr>
      <w:del w:id="172" w:author="romerta@miamioh.edu" w:date="2019-11-22T20:06:00Z">
        <w:r w:rsidRPr="00961AA6" w:rsidDel="002C7C48">
          <w:rPr>
            <w:rFonts w:eastAsiaTheme="minorEastAsia" w:cstheme="minorHAnsi"/>
            <w:highlight w:val="yellow"/>
            <w:rPrChange w:id="173" w:author="romerta@miamioh.edu" w:date="2019-11-22T20:57:00Z">
              <w:rPr>
                <w:rFonts w:eastAsiaTheme="minorEastAsia" w:cstheme="minorHAnsi"/>
              </w:rPr>
            </w:rPrChange>
          </w:rPr>
          <w:tab/>
        </w:r>
        <w:commentRangeStart w:id="174"/>
        <w:r w:rsidRPr="00961AA6" w:rsidDel="002C7C48">
          <w:rPr>
            <w:rFonts w:eastAsiaTheme="minorEastAsia" w:cstheme="minorHAnsi"/>
            <w:highlight w:val="yellow"/>
            <w:rPrChange w:id="175" w:author="romerta@miamioh.edu" w:date="2019-11-22T20:57:00Z">
              <w:rPr>
                <w:rFonts w:eastAsiaTheme="minorEastAsia" w:cstheme="minorHAnsi"/>
              </w:rPr>
            </w:rPrChange>
          </w:rPr>
          <w:delText>Below</w:delText>
        </w:r>
        <w:commentRangeEnd w:id="174"/>
        <w:r w:rsidR="00F149A9" w:rsidRPr="00961AA6" w:rsidDel="002C7C48">
          <w:rPr>
            <w:rStyle w:val="CommentReference"/>
            <w:highlight w:val="yellow"/>
            <w:rPrChange w:id="176" w:author="romerta@miamioh.edu" w:date="2019-11-22T20:57:00Z">
              <w:rPr>
                <w:rStyle w:val="CommentReference"/>
              </w:rPr>
            </w:rPrChange>
          </w:rPr>
          <w:commentReference w:id="174"/>
        </w:r>
        <w:r w:rsidRPr="00961AA6" w:rsidDel="002C7C48">
          <w:rPr>
            <w:rFonts w:eastAsiaTheme="minorEastAsia" w:cstheme="minorHAnsi"/>
            <w:highlight w:val="yellow"/>
            <w:rPrChange w:id="177" w:author="romerta@miamioh.edu" w:date="2019-11-22T20:57:00Z">
              <w:rPr>
                <w:rFonts w:eastAsiaTheme="minorEastAsia" w:cstheme="minorHAnsi"/>
              </w:rPr>
            </w:rPrChange>
          </w:rPr>
          <w:delText xml:space="preserve">, an example of a randomly generated network and the degree centrality associated </w:delText>
        </w:r>
        <w:r w:rsidR="00A730CB" w:rsidRPr="00961AA6" w:rsidDel="002C7C48">
          <w:rPr>
            <w:rFonts w:eastAsiaTheme="minorEastAsia" w:cstheme="minorHAnsi"/>
            <w:highlight w:val="yellow"/>
            <w:rPrChange w:id="178" w:author="romerta@miamioh.edu" w:date="2019-11-22T20:57:00Z">
              <w:rPr>
                <w:rFonts w:eastAsiaTheme="minorEastAsia" w:cstheme="minorHAnsi"/>
              </w:rPr>
            </w:rPrChange>
          </w:rPr>
          <w:delText>with some of the nodes will be demonstrated.</w:delText>
        </w:r>
      </w:del>
    </w:p>
    <w:p w14:paraId="7AEF3DC5" w14:textId="44321C94" w:rsidR="00A730CB" w:rsidRPr="00961AA6" w:rsidDel="002C7C48" w:rsidRDefault="009A461B">
      <w:pPr>
        <w:rPr>
          <w:del w:id="179" w:author="romerta@miamioh.edu" w:date="2019-11-22T20:06:00Z"/>
          <w:rFonts w:eastAsiaTheme="minorEastAsia" w:cstheme="minorHAnsi"/>
          <w:highlight w:val="yellow"/>
          <w:rPrChange w:id="180" w:author="romerta@miamioh.edu" w:date="2019-11-22T20:57:00Z">
            <w:rPr>
              <w:del w:id="181" w:author="romerta@miamioh.edu" w:date="2019-11-22T20:06:00Z"/>
              <w:rFonts w:eastAsiaTheme="minorEastAsia" w:cstheme="minorHAnsi"/>
            </w:rPr>
          </w:rPrChange>
        </w:rPr>
      </w:pPr>
      <w:del w:id="182" w:author="romerta@miamioh.edu" w:date="2019-11-22T20:06:00Z">
        <w:r w:rsidRPr="00961AA6" w:rsidDel="002C7C48">
          <w:rPr>
            <w:rFonts w:eastAsiaTheme="minorEastAsia" w:cstheme="minorHAnsi"/>
            <w:noProof/>
            <w:highlight w:val="yellow"/>
            <w:rPrChange w:id="183" w:author="romerta@miamioh.edu" w:date="2019-11-22T20:57:00Z">
              <w:rPr>
                <w:rFonts w:eastAsiaTheme="minorEastAsia" w:cstheme="minorHAnsi"/>
                <w:noProof/>
              </w:rPr>
            </w:rPrChange>
          </w:rPr>
          <mc:AlternateContent>
            <mc:Choice Requires="wpg">
              <w:drawing>
                <wp:anchor distT="0" distB="0" distL="114300" distR="114300" simplePos="0" relativeHeight="251645952" behindDoc="0" locked="0" layoutInCell="1" allowOverlap="1" wp14:anchorId="0050DD09" wp14:editId="0A24A2D7">
                  <wp:simplePos x="0" y="0"/>
                  <wp:positionH relativeFrom="column">
                    <wp:posOffset>390525</wp:posOffset>
                  </wp:positionH>
                  <wp:positionV relativeFrom="paragraph">
                    <wp:posOffset>0</wp:posOffset>
                  </wp:positionV>
                  <wp:extent cx="5162550" cy="2981325"/>
                  <wp:effectExtent l="0" t="0" r="0" b="9525"/>
                  <wp:wrapTopAndBottom/>
                  <wp:docPr id="26" name="Group 26"/>
                  <wp:cNvGraphicFramePr/>
                  <a:graphic xmlns:a="http://schemas.openxmlformats.org/drawingml/2006/main">
                    <a:graphicData uri="http://schemas.microsoft.com/office/word/2010/wordprocessingGroup">
                      <wpg:wgp>
                        <wpg:cNvGrpSpPr/>
                        <wpg:grpSpPr>
                          <a:xfrm>
                            <a:off x="0" y="0"/>
                            <a:ext cx="5162550" cy="2981325"/>
                            <a:chOff x="0" y="0"/>
                            <a:chExt cx="5162550" cy="2981325"/>
                          </a:xfrm>
                        </wpg:grpSpPr>
                        <pic:pic xmlns:pic="http://schemas.openxmlformats.org/drawingml/2006/picture">
                          <pic:nvPicPr>
                            <pic:cNvPr id="1" name="Picture 1" descr="A picture containing photo, sitting, table, computer&#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457200" y="0"/>
                              <a:ext cx="4248150" cy="2832100"/>
                            </a:xfrm>
                            <a:prstGeom prst="rect">
                              <a:avLst/>
                            </a:prstGeom>
                          </pic:spPr>
                        </pic:pic>
                        <wps:wsp>
                          <wps:cNvPr id="2" name="Text Box 2"/>
                          <wps:cNvSpPr txBox="1"/>
                          <wps:spPr>
                            <a:xfrm>
                              <a:off x="0" y="2533650"/>
                              <a:ext cx="5162550" cy="447675"/>
                            </a:xfrm>
                            <a:prstGeom prst="rect">
                              <a:avLst/>
                            </a:prstGeom>
                            <a:solidFill>
                              <a:schemeClr val="lt1"/>
                            </a:solidFill>
                            <a:ln w="6350">
                              <a:noFill/>
                            </a:ln>
                          </wps:spPr>
                          <wps:txbx>
                            <w:txbxContent>
                              <w:p w14:paraId="7A0A096C" w14:textId="06F2E4C0" w:rsidR="00CC7AB5" w:rsidRDefault="00CC7AB5">
                                <w:r>
                                  <w:t>Fig. 1. A randomly generated graph with 10 vertices and 15 edges to demonstrate degree centrality.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050DD09" id="Group 26" o:spid="_x0000_s1026" style="position:absolute;margin-left:30.75pt;margin-top:0;width:406.5pt;height:234.75pt;z-index:251645952" coordsize="51625,29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picture containing photo, sitting, table, computer&#10;&#10;Description automatically generated" style="position:absolute;left:4572;width:42481;height:28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">
                    <v:imagedata r:id="rId10" o:title="A picture containing photo, sitting, table, computer&#10;&#10;Description automatically generated"/>
                  </v:shape>
                  <v:shapetype id="_x0000_t202" coordsize="21600,21600" o:spt="202" path="m,l,21600r21600,l21600,xe">
                    <v:stroke joinstyle="miter"/>
                    <v:path gradientshapeok="t" o:connecttype="rect"/>
                  </v:shapetype>
                  <v:shape id="Text Box 2" o:spid="_x0000_s1028" type="#_x0000_t202" style="position:absolute;top:25336;width:51625;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" fillcolor="white [3201]" stroked="f" strokeweight=".5pt">
                    <v:textbox>
                      <w:txbxContent>
                        <w:p w14:paraId="7A0A096C" w14:textId="06F2E4C0" w:rsidR="00CC7AB5" w:rsidRDefault="00CC7AB5">
                          <w:r>
                            <w:t>Fig. 1. A randomly generated graph with 10 vertices and 15 edges to demonstrate degree centrality.</w:t>
                          </w:r>
                        </w:p>
                      </w:txbxContent>
                    </v:textbox>
                  </v:shape>
                  <w10:wrap type="topAndBottom"/>
                </v:group>
              </w:pict>
            </mc:Fallback>
          </mc:AlternateContent>
        </w:r>
      </w:del>
    </w:p>
    <w:p w14:paraId="056E3838" w14:textId="5F9922C0" w:rsidR="00393480" w:rsidRPr="00961AA6" w:rsidDel="002C7C48" w:rsidRDefault="00393480">
      <w:pPr>
        <w:rPr>
          <w:del w:id="184" w:author="romerta@miamioh.edu" w:date="2019-11-22T20:06:00Z"/>
          <w:rFonts w:eastAsiaTheme="minorEastAsia" w:cstheme="minorHAnsi"/>
          <w:highlight w:val="yellow"/>
          <w:rPrChange w:id="185" w:author="romerta@miamioh.edu" w:date="2019-11-22T20:57:00Z">
            <w:rPr>
              <w:del w:id="186" w:author="romerta@miamioh.edu" w:date="2019-11-22T20:06:00Z"/>
              <w:rFonts w:eastAsiaTheme="minorEastAsia" w:cstheme="minorHAnsi"/>
            </w:rPr>
          </w:rPrChange>
        </w:rPr>
      </w:pPr>
      <w:del w:id="187" w:author="romerta@miamioh.edu" w:date="2019-11-22T20:06:00Z">
        <w:r w:rsidRPr="00961AA6" w:rsidDel="002C7C48">
          <w:rPr>
            <w:rFonts w:eastAsiaTheme="minorEastAsia" w:cstheme="minorHAnsi"/>
            <w:highlight w:val="yellow"/>
            <w:rPrChange w:id="188" w:author="romerta@miamioh.edu" w:date="2019-11-22T20:57:00Z">
              <w:rPr>
                <w:rFonts w:eastAsiaTheme="minorEastAsia" w:cstheme="minorHAnsi"/>
              </w:rPr>
            </w:rPrChange>
          </w:rPr>
          <w:tab/>
        </w:r>
        <w:r w:rsidR="00A730CB" w:rsidRPr="00961AA6" w:rsidDel="002C7C48">
          <w:rPr>
            <w:rFonts w:eastAsiaTheme="minorEastAsia" w:cstheme="minorHAnsi"/>
            <w:highlight w:val="yellow"/>
            <w:rPrChange w:id="189" w:author="romerta@miamioh.edu" w:date="2019-11-22T20:57:00Z">
              <w:rPr>
                <w:rFonts w:eastAsiaTheme="minorEastAsia" w:cstheme="minorHAnsi"/>
              </w:rPr>
            </w:rPrChange>
          </w:rPr>
          <w:delText xml:space="preserve">In </w:delText>
        </w:r>
        <w:r w:rsidR="001B6356" w:rsidRPr="00961AA6" w:rsidDel="002C7C48">
          <w:rPr>
            <w:rFonts w:eastAsiaTheme="minorEastAsia" w:cstheme="minorHAnsi"/>
            <w:highlight w:val="yellow"/>
            <w:rPrChange w:id="190" w:author="romerta@miamioh.edu" w:date="2019-11-22T20:57:00Z">
              <w:rPr>
                <w:rFonts w:eastAsiaTheme="minorEastAsia" w:cstheme="minorHAnsi"/>
              </w:rPr>
            </w:rPrChange>
          </w:rPr>
          <w:delText>F</w:delText>
        </w:r>
        <w:r w:rsidR="00A730CB" w:rsidRPr="00961AA6" w:rsidDel="002C7C48">
          <w:rPr>
            <w:rFonts w:eastAsiaTheme="minorEastAsia" w:cstheme="minorHAnsi"/>
            <w:highlight w:val="yellow"/>
            <w:rPrChange w:id="191" w:author="romerta@miamioh.edu" w:date="2019-11-22T20:57:00Z">
              <w:rPr>
                <w:rFonts w:eastAsiaTheme="minorEastAsia" w:cstheme="minorHAnsi"/>
              </w:rPr>
            </w:rPrChange>
          </w:rPr>
          <w:delText xml:space="preserve">igure 1, the vertices with the highest degree centrality would be vertices nine and eight with a degree centrality value of </w:delText>
        </w:r>
        <w:r w:rsidR="00AB2E3B" w:rsidRPr="00961AA6" w:rsidDel="002C7C48">
          <w:rPr>
            <w:rFonts w:eastAsiaTheme="minorEastAsia" w:cstheme="minorHAnsi"/>
            <w:highlight w:val="yellow"/>
            <w:rPrChange w:id="192" w:author="romerta@miamioh.edu" w:date="2019-11-22T20:57:00Z">
              <w:rPr>
                <w:rFonts w:eastAsiaTheme="minorEastAsia" w:cstheme="minorHAnsi"/>
              </w:rPr>
            </w:rPrChange>
          </w:rPr>
          <w:delText>0.</w:delText>
        </w:r>
        <w:r w:rsidR="00A730CB" w:rsidRPr="00961AA6" w:rsidDel="002C7C48">
          <w:rPr>
            <w:rFonts w:eastAsiaTheme="minorEastAsia" w:cstheme="minorHAnsi"/>
            <w:highlight w:val="yellow"/>
            <w:rPrChange w:id="193" w:author="romerta@miamioh.edu" w:date="2019-11-22T20:57:00Z">
              <w:rPr>
                <w:rFonts w:eastAsiaTheme="minorEastAsia" w:cstheme="minorHAnsi"/>
              </w:rPr>
            </w:rPrChange>
          </w:rPr>
          <w:delText>5</w:delText>
        </w:r>
        <w:r w:rsidR="00AB2E3B" w:rsidRPr="00961AA6" w:rsidDel="002C7C48">
          <w:rPr>
            <w:rFonts w:eastAsiaTheme="minorEastAsia" w:cstheme="minorHAnsi"/>
            <w:highlight w:val="yellow"/>
            <w:rPrChange w:id="194" w:author="romerta@miamioh.edu" w:date="2019-11-22T20:57:00Z">
              <w:rPr>
                <w:rFonts w:eastAsiaTheme="minorEastAsia" w:cstheme="minorHAnsi"/>
              </w:rPr>
            </w:rPrChange>
          </w:rPr>
          <w:delText>556</w:delText>
        </w:r>
        <w:r w:rsidR="00A730CB" w:rsidRPr="00961AA6" w:rsidDel="002C7C48">
          <w:rPr>
            <w:rFonts w:eastAsiaTheme="minorEastAsia" w:cstheme="minorHAnsi"/>
            <w:highlight w:val="yellow"/>
            <w:rPrChange w:id="195" w:author="romerta@miamioh.edu" w:date="2019-11-22T20:57:00Z">
              <w:rPr>
                <w:rFonts w:eastAsiaTheme="minorEastAsia" w:cstheme="minorHAnsi"/>
              </w:rPr>
            </w:rPrChange>
          </w:rPr>
          <w:delText xml:space="preserve">. This value was calculated examining how many edges are connected to the vertex. By summing up those edges, </w:delText>
        </w:r>
        <w:r w:rsidR="00AB2E3B" w:rsidRPr="00961AA6" w:rsidDel="002C7C48">
          <w:rPr>
            <w:rFonts w:eastAsiaTheme="minorEastAsia" w:cstheme="minorHAnsi"/>
            <w:highlight w:val="yellow"/>
            <w:rPrChange w:id="196" w:author="romerta@miamioh.edu" w:date="2019-11-22T20:57:00Z">
              <w:rPr>
                <w:rFonts w:eastAsiaTheme="minorEastAsia" w:cstheme="minorHAnsi"/>
              </w:rPr>
            </w:rPrChange>
          </w:rPr>
          <w:delText xml:space="preserve">then dividing by the one less than the total amount of nodes, you </w:delText>
        </w:r>
        <w:r w:rsidR="00A730CB" w:rsidRPr="00961AA6" w:rsidDel="002C7C48">
          <w:rPr>
            <w:rFonts w:eastAsiaTheme="minorEastAsia" w:cstheme="minorHAnsi"/>
            <w:highlight w:val="yellow"/>
            <w:rPrChange w:id="197" w:author="romerta@miamioh.edu" w:date="2019-11-22T20:57:00Z">
              <w:rPr>
                <w:rFonts w:eastAsiaTheme="minorEastAsia" w:cstheme="minorHAnsi"/>
              </w:rPr>
            </w:rPrChange>
          </w:rPr>
          <w:delText>get</w:delText>
        </w:r>
      </w:del>
      <w:ins w:id="198" w:author="Aqualonne" w:date="2019-11-14T20:11:00Z">
        <w:del w:id="199" w:author="romerta@miamioh.edu" w:date="2019-11-22T20:06:00Z">
          <w:r w:rsidR="00940823" w:rsidRPr="00961AA6" w:rsidDel="002C7C48">
            <w:rPr>
              <w:rFonts w:eastAsiaTheme="minorEastAsia" w:cstheme="minorHAnsi"/>
              <w:highlight w:val="yellow"/>
              <w:rPrChange w:id="200" w:author="romerta@miamioh.edu" w:date="2019-11-22T20:57:00Z">
                <w:rPr>
                  <w:rFonts w:eastAsiaTheme="minorEastAsia" w:cstheme="minorHAnsi"/>
                </w:rPr>
              </w:rPrChange>
            </w:rPr>
            <w:delText>we obtain</w:delText>
          </w:r>
        </w:del>
      </w:ins>
      <w:del w:id="201" w:author="romerta@miamioh.edu" w:date="2019-11-22T20:06:00Z">
        <w:r w:rsidR="00A730CB" w:rsidRPr="00961AA6" w:rsidDel="002C7C48">
          <w:rPr>
            <w:rFonts w:eastAsiaTheme="minorEastAsia" w:cstheme="minorHAnsi"/>
            <w:highlight w:val="yellow"/>
            <w:rPrChange w:id="202" w:author="romerta@miamioh.edu" w:date="2019-11-22T20:57:00Z">
              <w:rPr>
                <w:rFonts w:eastAsiaTheme="minorEastAsia" w:cstheme="minorHAnsi"/>
              </w:rPr>
            </w:rPrChange>
          </w:rPr>
          <w:delText xml:space="preserve"> </w:delText>
        </w:r>
        <w:r w:rsidR="00AB2E3B" w:rsidRPr="00961AA6" w:rsidDel="002C7C48">
          <w:rPr>
            <w:rFonts w:eastAsiaTheme="minorEastAsia" w:cstheme="minorHAnsi"/>
            <w:highlight w:val="yellow"/>
            <w:rPrChange w:id="203" w:author="romerta@miamioh.edu" w:date="2019-11-22T20:57:00Z">
              <w:rPr>
                <w:rFonts w:eastAsiaTheme="minorEastAsia" w:cstheme="minorHAnsi"/>
              </w:rPr>
            </w:rPrChange>
          </w:rPr>
          <w:delText>the degree centrality for that vertex.</w:delText>
        </w:r>
        <w:r w:rsidR="00A730CB" w:rsidRPr="00961AA6" w:rsidDel="002C7C48">
          <w:rPr>
            <w:rFonts w:eastAsiaTheme="minorEastAsia" w:cstheme="minorHAnsi"/>
            <w:highlight w:val="yellow"/>
            <w:rPrChange w:id="204" w:author="romerta@miamioh.edu" w:date="2019-11-22T20:57:00Z">
              <w:rPr>
                <w:rFonts w:eastAsiaTheme="minorEastAsia" w:cstheme="minorHAnsi"/>
              </w:rPr>
            </w:rPrChange>
          </w:rPr>
          <w:delText xml:space="preserve"> The vertices with the lowest degree centrality are vertices one, seven, and four with a degree centrality of </w:delText>
        </w:r>
        <w:r w:rsidR="00AB2E3B" w:rsidRPr="00961AA6" w:rsidDel="002C7C48">
          <w:rPr>
            <w:rFonts w:eastAsiaTheme="minorEastAsia" w:cstheme="minorHAnsi"/>
            <w:highlight w:val="yellow"/>
            <w:rPrChange w:id="205" w:author="romerta@miamioh.edu" w:date="2019-11-22T20:57:00Z">
              <w:rPr>
                <w:rFonts w:eastAsiaTheme="minorEastAsia" w:cstheme="minorHAnsi"/>
              </w:rPr>
            </w:rPrChange>
          </w:rPr>
          <w:delText>0.111</w:delText>
        </w:r>
        <w:r w:rsidR="00A730CB" w:rsidRPr="00961AA6" w:rsidDel="002C7C48">
          <w:rPr>
            <w:rFonts w:eastAsiaTheme="minorEastAsia" w:cstheme="minorHAnsi"/>
            <w:highlight w:val="yellow"/>
            <w:rPrChange w:id="206" w:author="romerta@miamioh.edu" w:date="2019-11-22T20:57:00Z">
              <w:rPr>
                <w:rFonts w:eastAsiaTheme="minorEastAsia" w:cstheme="minorHAnsi"/>
              </w:rPr>
            </w:rPrChange>
          </w:rPr>
          <w:delText>1</w:delText>
        </w:r>
        <w:commentRangeStart w:id="207"/>
        <w:r w:rsidR="00A730CB" w:rsidRPr="00961AA6" w:rsidDel="002C7C48">
          <w:rPr>
            <w:rFonts w:eastAsiaTheme="minorEastAsia" w:cstheme="minorHAnsi"/>
            <w:highlight w:val="yellow"/>
            <w:rPrChange w:id="208" w:author="romerta@miamioh.edu" w:date="2019-11-22T20:57:00Z">
              <w:rPr>
                <w:rFonts w:eastAsiaTheme="minorEastAsia" w:cstheme="minorHAnsi"/>
              </w:rPr>
            </w:rPrChange>
          </w:rPr>
          <w:delText>.</w:delText>
        </w:r>
        <w:commentRangeEnd w:id="207"/>
        <w:r w:rsidR="00940823" w:rsidRPr="00961AA6" w:rsidDel="002C7C48">
          <w:rPr>
            <w:rStyle w:val="CommentReference"/>
            <w:highlight w:val="yellow"/>
            <w:rPrChange w:id="209" w:author="romerta@miamioh.edu" w:date="2019-11-22T20:57:00Z">
              <w:rPr>
                <w:rStyle w:val="CommentReference"/>
              </w:rPr>
            </w:rPrChange>
          </w:rPr>
          <w:commentReference w:id="207"/>
        </w:r>
      </w:del>
    </w:p>
    <w:p w14:paraId="0EA23838" w14:textId="005368C8" w:rsidR="0058381A" w:rsidRPr="00961AA6" w:rsidRDefault="0058381A">
      <w:pPr>
        <w:rPr>
          <w:rFonts w:eastAsiaTheme="minorEastAsia" w:cstheme="minorHAnsi"/>
          <w:highlight w:val="yellow"/>
          <w:rPrChange w:id="210" w:author="romerta@miamioh.edu" w:date="2019-11-22T20:57:00Z">
            <w:rPr>
              <w:rFonts w:eastAsiaTheme="minorEastAsia" w:cstheme="minorHAnsi"/>
            </w:rPr>
          </w:rPrChange>
        </w:rPr>
      </w:pPr>
    </w:p>
    <w:p w14:paraId="1AE7691F" w14:textId="77777777" w:rsidR="0058381A" w:rsidRPr="00961AA6" w:rsidRDefault="0058381A">
      <w:pPr>
        <w:rPr>
          <w:rFonts w:eastAsiaTheme="minorEastAsia" w:cstheme="minorHAnsi"/>
          <w:highlight w:val="yellow"/>
          <w:rPrChange w:id="211" w:author="romerta@miamioh.edu" w:date="2019-11-22T20:57:00Z">
            <w:rPr>
              <w:rFonts w:eastAsiaTheme="minorEastAsia" w:cstheme="minorHAnsi"/>
            </w:rPr>
          </w:rPrChange>
        </w:rPr>
      </w:pPr>
    </w:p>
    <w:p w14:paraId="35570965" w14:textId="5353693E" w:rsidR="004F5E6A" w:rsidRPr="00961AA6" w:rsidRDefault="0058381A">
      <w:pPr>
        <w:rPr>
          <w:rFonts w:eastAsiaTheme="minorEastAsia" w:cstheme="minorHAnsi"/>
          <w:b/>
          <w:bCs/>
          <w:highlight w:val="yellow"/>
          <w:u w:val="single"/>
          <w:rPrChange w:id="212" w:author="romerta@miamioh.edu" w:date="2019-11-22T20:57:00Z">
            <w:rPr>
              <w:rFonts w:eastAsiaTheme="minorEastAsia" w:cstheme="minorHAnsi"/>
              <w:b/>
              <w:bCs/>
              <w:u w:val="single"/>
            </w:rPr>
          </w:rPrChange>
        </w:rPr>
      </w:pPr>
      <w:r w:rsidRPr="00961AA6">
        <w:rPr>
          <w:rFonts w:eastAsiaTheme="minorEastAsia" w:cstheme="minorHAnsi"/>
          <w:b/>
          <w:bCs/>
          <w:highlight w:val="yellow"/>
          <w:u w:val="single"/>
          <w:rPrChange w:id="213" w:author="romerta@miamioh.edu" w:date="2019-11-22T20:57:00Z">
            <w:rPr>
              <w:rFonts w:eastAsiaTheme="minorEastAsia" w:cstheme="minorHAnsi"/>
              <w:b/>
              <w:bCs/>
              <w:u w:val="single"/>
            </w:rPr>
          </w:rPrChange>
        </w:rPr>
        <w:t>IIB.</w:t>
      </w:r>
      <w:r w:rsidR="004F5E6A" w:rsidRPr="00961AA6">
        <w:rPr>
          <w:rFonts w:eastAsiaTheme="minorEastAsia" w:cstheme="minorHAnsi"/>
          <w:b/>
          <w:bCs/>
          <w:highlight w:val="yellow"/>
          <w:u w:val="single"/>
          <w:rPrChange w:id="214" w:author="romerta@miamioh.edu" w:date="2019-11-22T20:57:00Z">
            <w:rPr>
              <w:rFonts w:eastAsiaTheme="minorEastAsia" w:cstheme="minorHAnsi"/>
              <w:b/>
              <w:bCs/>
              <w:u w:val="single"/>
            </w:rPr>
          </w:rPrChange>
        </w:rPr>
        <w:t xml:space="preserve"> Closeness Centrality:</w:t>
      </w:r>
    </w:p>
    <w:p w14:paraId="17A7743C" w14:textId="454B0514" w:rsidR="004F5E6A" w:rsidRPr="00961AA6" w:rsidRDefault="00AC73F7">
      <w:pPr>
        <w:rPr>
          <w:rFonts w:eastAsiaTheme="minorEastAsia" w:cstheme="minorHAnsi"/>
          <w:highlight w:val="yellow"/>
          <w:rPrChange w:id="215" w:author="romerta@miamioh.edu" w:date="2019-11-22T20:57:00Z">
            <w:rPr>
              <w:rFonts w:eastAsiaTheme="minorEastAsia" w:cstheme="minorHAnsi"/>
            </w:rPr>
          </w:rPrChange>
        </w:rPr>
      </w:pPr>
      <w:del w:id="216" w:author="romerta@miamioh.edu" w:date="2019-11-22T20:06:00Z">
        <w:r w:rsidRPr="00961AA6" w:rsidDel="002C7C48">
          <w:rPr>
            <w:rFonts w:eastAsiaTheme="minorEastAsia" w:cstheme="minorHAnsi"/>
            <w:noProof/>
            <w:highlight w:val="yellow"/>
            <w:rPrChange w:id="217" w:author="romerta@miamioh.edu" w:date="2019-11-22T20:57:00Z">
              <w:rPr>
                <w:rFonts w:eastAsiaTheme="minorEastAsia" w:cstheme="minorHAnsi"/>
                <w:noProof/>
              </w:rPr>
            </w:rPrChange>
          </w:rPr>
          <mc:AlternateContent>
            <mc:Choice Requires="wpg">
              <w:drawing>
                <wp:anchor distT="0" distB="0" distL="114300" distR="114300" simplePos="0" relativeHeight="251650048" behindDoc="0" locked="0" layoutInCell="1" allowOverlap="1" wp14:anchorId="2F3D20E0" wp14:editId="3A87C20F">
                  <wp:simplePos x="0" y="0"/>
                  <wp:positionH relativeFrom="margin">
                    <wp:align>center</wp:align>
                  </wp:positionH>
                  <wp:positionV relativeFrom="paragraph">
                    <wp:posOffset>575310</wp:posOffset>
                  </wp:positionV>
                  <wp:extent cx="5162550" cy="3057525"/>
                  <wp:effectExtent l="0" t="0" r="0" b="9525"/>
                  <wp:wrapTopAndBottom/>
                  <wp:docPr id="32" name="Group 32"/>
                  <wp:cNvGraphicFramePr/>
                  <a:graphic xmlns:a="http://schemas.openxmlformats.org/drawingml/2006/main">
                    <a:graphicData uri="http://schemas.microsoft.com/office/word/2010/wordprocessingGroup">
                      <wpg:wgp>
                        <wpg:cNvGrpSpPr/>
                        <wpg:grpSpPr>
                          <a:xfrm>
                            <a:off x="0" y="0"/>
                            <a:ext cx="5162550" cy="3057525"/>
                            <a:chOff x="0" y="0"/>
                            <a:chExt cx="5162550" cy="3057525"/>
                          </a:xfrm>
                        </wpg:grpSpPr>
                        <pic:pic xmlns:pic="http://schemas.openxmlformats.org/drawingml/2006/picture">
                          <pic:nvPicPr>
                            <pic:cNvPr id="3" name="Picture 3" descr="A picture containing sitting, table, photo, small&#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476250" y="0"/>
                              <a:ext cx="4206240" cy="2804160"/>
                            </a:xfrm>
                            <a:prstGeom prst="rect">
                              <a:avLst/>
                            </a:prstGeom>
                          </pic:spPr>
                        </pic:pic>
                        <wps:wsp>
                          <wps:cNvPr id="4" name="Text Box 4"/>
                          <wps:cNvSpPr txBox="1"/>
                          <wps:spPr>
                            <a:xfrm>
                              <a:off x="0" y="2581275"/>
                              <a:ext cx="5162550" cy="476250"/>
                            </a:xfrm>
                            <a:prstGeom prst="rect">
                              <a:avLst/>
                            </a:prstGeom>
                            <a:solidFill>
                              <a:schemeClr val="lt1"/>
                            </a:solidFill>
                            <a:ln w="6350">
                              <a:noFill/>
                            </a:ln>
                          </wps:spPr>
                          <wps:txbx>
                            <w:txbxContent>
                              <w:p w14:paraId="2384E2D9" w14:textId="64A35568" w:rsidR="00CC7AB5" w:rsidRDefault="00CC7AB5" w:rsidP="004E6A6D">
                                <w:r>
                                  <w:t>Fig. 2. A randomly generated graph with 10 vertices and 15 edges to demonstrate closeness centrality.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F3D20E0" id="Group 32" o:spid="_x0000_s1029" style="position:absolute;margin-left:0;margin-top:45.3pt;width:406.5pt;height:240.75pt;z-index:251650048;mso-position-horizontal:center;mso-position-horizontal-relative:margin" coordsize="51625,30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">
                  <v:shape id="Picture 3" o:spid="_x0000_s1030" type="#_x0000_t75" alt="A picture containing sitting, table, photo, small&#10;&#10;Description automatically generated" style="position:absolute;left:4762;width:42062;height:28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">
                    <v:imagedata r:id="rId12" o:title="A picture containing sitting, table, photo, small&#10;&#10;Description automatically generated"/>
                  </v:shape>
                  <v:shape id="Text Box 4" o:spid="_x0000_s1031" type="#_x0000_t202" style="position:absolute;top:25812;width:51625;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14:paraId="2384E2D9" w14:textId="64A35568" w:rsidR="00CC7AB5" w:rsidRDefault="00CC7AB5" w:rsidP="004E6A6D">
                          <w:r>
                            <w:t>Fig. 2. A randomly generated graph with 10 vertices and 15 edges to demonstrate closeness centrality.</w:t>
                          </w:r>
                        </w:p>
                      </w:txbxContent>
                    </v:textbox>
                  </v:shape>
                  <w10:wrap type="topAndBottom" anchorx="margin"/>
                </v:group>
              </w:pict>
            </mc:Fallback>
          </mc:AlternateContent>
        </w:r>
      </w:del>
      <w:r w:rsidR="004F5E6A" w:rsidRPr="00961AA6">
        <w:rPr>
          <w:rFonts w:eastAsiaTheme="minorEastAsia" w:cstheme="minorHAnsi"/>
          <w:highlight w:val="yellow"/>
          <w:rPrChange w:id="218" w:author="romerta@miamioh.edu" w:date="2019-11-22T20:57:00Z">
            <w:rPr>
              <w:rFonts w:eastAsiaTheme="minorEastAsia" w:cstheme="minorHAnsi"/>
            </w:rPr>
          </w:rPrChange>
        </w:rPr>
        <w:tab/>
        <w:t xml:space="preserve">Within graphs, </w:t>
      </w:r>
      <w:r w:rsidR="00A662B1" w:rsidRPr="00961AA6">
        <w:rPr>
          <w:rFonts w:eastAsiaTheme="minorEastAsia" w:cstheme="minorHAnsi"/>
          <w:highlight w:val="yellow"/>
          <w:rPrChange w:id="219" w:author="romerta@miamioh.edu" w:date="2019-11-22T20:57:00Z">
            <w:rPr>
              <w:rFonts w:eastAsiaTheme="minorEastAsia" w:cstheme="minorHAnsi"/>
            </w:rPr>
          </w:rPrChange>
        </w:rPr>
        <w:t xml:space="preserve">a node is considered to have a high value of ‘closeness’ if </w:t>
      </w:r>
      <w:del w:id="220" w:author="Aqualonne" w:date="2019-11-14T20:13:00Z">
        <w:r w:rsidR="00A662B1" w:rsidRPr="00961AA6" w:rsidDel="00940823">
          <w:rPr>
            <w:rFonts w:eastAsiaTheme="minorEastAsia" w:cstheme="minorHAnsi"/>
            <w:highlight w:val="yellow"/>
            <w:rPrChange w:id="221" w:author="romerta@miamioh.edu" w:date="2019-11-22T20:57:00Z">
              <w:rPr>
                <w:rFonts w:eastAsiaTheme="minorEastAsia" w:cstheme="minorHAnsi"/>
              </w:rPr>
            </w:rPrChange>
          </w:rPr>
          <w:delText>the node</w:delText>
        </w:r>
      </w:del>
      <w:ins w:id="222" w:author="Aqualonne" w:date="2019-11-14T20:13:00Z">
        <w:r w:rsidR="00940823" w:rsidRPr="00961AA6">
          <w:rPr>
            <w:rFonts w:eastAsiaTheme="minorEastAsia" w:cstheme="minorHAnsi"/>
            <w:highlight w:val="yellow"/>
            <w:rPrChange w:id="223" w:author="romerta@miamioh.edu" w:date="2019-11-22T20:57:00Z">
              <w:rPr>
                <w:rFonts w:eastAsiaTheme="minorEastAsia" w:cstheme="minorHAnsi"/>
              </w:rPr>
            </w:rPrChange>
          </w:rPr>
          <w:t>it</w:t>
        </w:r>
      </w:ins>
      <w:r w:rsidR="00A662B1" w:rsidRPr="00961AA6">
        <w:rPr>
          <w:rFonts w:eastAsiaTheme="minorEastAsia" w:cstheme="minorHAnsi"/>
          <w:highlight w:val="yellow"/>
          <w:rPrChange w:id="224" w:author="romerta@miamioh.edu" w:date="2019-11-22T20:57:00Z">
            <w:rPr>
              <w:rFonts w:eastAsiaTheme="minorEastAsia" w:cstheme="minorHAnsi"/>
            </w:rPr>
          </w:rPrChange>
        </w:rPr>
        <w:t xml:space="preserve"> has a relatively low </w:t>
      </w:r>
      <w:commentRangeStart w:id="225"/>
      <w:r w:rsidR="00A662B1" w:rsidRPr="00961AA6">
        <w:rPr>
          <w:rFonts w:eastAsiaTheme="minorEastAsia" w:cstheme="minorHAnsi"/>
          <w:highlight w:val="yellow"/>
          <w:rPrChange w:id="226" w:author="romerta@miamioh.edu" w:date="2019-11-22T20:57:00Z">
            <w:rPr>
              <w:rFonts w:eastAsiaTheme="minorEastAsia" w:cstheme="minorHAnsi"/>
            </w:rPr>
          </w:rPrChange>
        </w:rPr>
        <w:t>average of shortest path distance</w:t>
      </w:r>
      <w:commentRangeEnd w:id="225"/>
      <w:r w:rsidR="00940823" w:rsidRPr="00961AA6">
        <w:rPr>
          <w:rStyle w:val="CommentReference"/>
          <w:highlight w:val="yellow"/>
          <w:rPrChange w:id="227" w:author="romerta@miamioh.edu" w:date="2019-11-22T20:57:00Z">
            <w:rPr>
              <w:rStyle w:val="CommentReference"/>
            </w:rPr>
          </w:rPrChange>
        </w:rPr>
        <w:commentReference w:id="225"/>
      </w:r>
      <w:r w:rsidR="00A662B1" w:rsidRPr="00961AA6">
        <w:rPr>
          <w:rFonts w:eastAsiaTheme="minorEastAsia" w:cstheme="minorHAnsi"/>
          <w:highlight w:val="yellow"/>
          <w:rPrChange w:id="228" w:author="romerta@miamioh.edu" w:date="2019-11-22T20:57:00Z">
            <w:rPr>
              <w:rFonts w:eastAsiaTheme="minorEastAsia" w:cstheme="minorHAnsi"/>
            </w:rPr>
          </w:rPrChange>
        </w:rPr>
        <w:t xml:space="preserve"> to all other nodes </w:t>
      </w:r>
      <w:r w:rsidR="005207AF" w:rsidRPr="00961AA6">
        <w:rPr>
          <w:rFonts w:eastAsiaTheme="minorEastAsia" w:cstheme="minorHAnsi"/>
          <w:highlight w:val="yellow"/>
          <w:rPrChange w:id="229" w:author="romerta@miamioh.edu" w:date="2019-11-22T20:57:00Z">
            <w:rPr>
              <w:rFonts w:eastAsiaTheme="minorEastAsia" w:cstheme="minorHAnsi"/>
            </w:rPr>
          </w:rPrChange>
        </w:rPr>
        <w:t>(</w:t>
      </w:r>
      <w:r w:rsidR="00AB161E" w:rsidRPr="00961AA6">
        <w:rPr>
          <w:rFonts w:eastAsiaTheme="minorEastAsia" w:cstheme="minorHAnsi"/>
          <w:highlight w:val="yellow"/>
          <w:rPrChange w:id="230" w:author="romerta@miamioh.edu" w:date="2019-11-22T20:57:00Z">
            <w:rPr>
              <w:rFonts w:eastAsiaTheme="minorEastAsia" w:cstheme="minorHAnsi"/>
            </w:rPr>
          </w:rPrChange>
        </w:rPr>
        <w:t>Rochat).</w:t>
      </w:r>
      <w:r w:rsidR="00A662B1" w:rsidRPr="00961AA6">
        <w:rPr>
          <w:rFonts w:eastAsiaTheme="minorEastAsia" w:cstheme="minorHAnsi"/>
          <w:highlight w:val="yellow"/>
          <w:rPrChange w:id="231" w:author="romerta@miamioh.edu" w:date="2019-11-22T20:57:00Z">
            <w:rPr>
              <w:rFonts w:eastAsiaTheme="minorEastAsia" w:cstheme="minorHAnsi"/>
            </w:rPr>
          </w:rPrChange>
        </w:rPr>
        <w:t xml:space="preserve"> This is </w:t>
      </w:r>
      <w:commentRangeStart w:id="232"/>
      <w:r w:rsidR="00A662B1" w:rsidRPr="00961AA6">
        <w:rPr>
          <w:rFonts w:eastAsiaTheme="minorEastAsia" w:cstheme="minorHAnsi"/>
          <w:highlight w:val="yellow"/>
          <w:rPrChange w:id="233" w:author="romerta@miamioh.edu" w:date="2019-11-22T20:57:00Z">
            <w:rPr>
              <w:rFonts w:eastAsiaTheme="minorEastAsia" w:cstheme="minorHAnsi"/>
            </w:rPr>
          </w:rPrChange>
        </w:rPr>
        <w:t>insinuating</w:t>
      </w:r>
      <w:commentRangeEnd w:id="232"/>
      <w:r w:rsidR="00940823" w:rsidRPr="00961AA6">
        <w:rPr>
          <w:rStyle w:val="CommentReference"/>
          <w:highlight w:val="yellow"/>
          <w:rPrChange w:id="234" w:author="romerta@miamioh.edu" w:date="2019-11-22T20:57:00Z">
            <w:rPr>
              <w:rStyle w:val="CommentReference"/>
            </w:rPr>
          </w:rPrChange>
        </w:rPr>
        <w:commentReference w:id="232"/>
      </w:r>
      <w:r w:rsidR="00A662B1" w:rsidRPr="00961AA6">
        <w:rPr>
          <w:rFonts w:eastAsiaTheme="minorEastAsia" w:cstheme="minorHAnsi"/>
          <w:highlight w:val="yellow"/>
          <w:rPrChange w:id="235" w:author="romerta@miamioh.edu" w:date="2019-11-22T20:57:00Z">
            <w:rPr>
              <w:rFonts w:eastAsiaTheme="minorEastAsia" w:cstheme="minorHAnsi"/>
            </w:rPr>
          </w:rPrChange>
        </w:rPr>
        <w:t xml:space="preserve"> that a node with a high value is generally closer to all other nodes in the graph. To calculate this value, take </w:t>
      </w:r>
      <w:r w:rsidR="004E6A6D" w:rsidRPr="00961AA6">
        <w:rPr>
          <w:rFonts w:eastAsiaTheme="minorEastAsia" w:cstheme="minorHAnsi"/>
          <w:highlight w:val="yellow"/>
          <w:rPrChange w:id="236" w:author="romerta@miamioh.edu" w:date="2019-11-22T20:57:00Z">
            <w:rPr>
              <w:rFonts w:eastAsiaTheme="minorEastAsia" w:cstheme="minorHAnsi"/>
            </w:rPr>
          </w:rPrChange>
        </w:rPr>
        <w:t>one less than the number of nodes in a graph and divide it by the sum of the shortest path between a node and all other nodes in a graph.</w:t>
      </w:r>
    </w:p>
    <w:p w14:paraId="011F95E5" w14:textId="2131AE11" w:rsidR="004E6A6D" w:rsidRPr="00961AA6" w:rsidDel="002C7C48" w:rsidRDefault="004E6A6D" w:rsidP="002C7C48">
      <w:pPr>
        <w:rPr>
          <w:del w:id="237" w:author="romerta@miamioh.edu" w:date="2019-11-22T20:06:00Z"/>
          <w:rFonts w:eastAsiaTheme="minorEastAsia" w:cstheme="minorHAnsi"/>
          <w:highlight w:val="yellow"/>
          <w:rPrChange w:id="238" w:author="romerta@miamioh.edu" w:date="2019-11-22T20:57:00Z">
            <w:rPr>
              <w:del w:id="239" w:author="romerta@miamioh.edu" w:date="2019-11-22T20:06:00Z"/>
              <w:rFonts w:eastAsiaTheme="minorEastAsia" w:cstheme="minorHAnsi"/>
            </w:rPr>
          </w:rPrChange>
        </w:rPr>
      </w:pPr>
      <w:r w:rsidRPr="00961AA6">
        <w:rPr>
          <w:rFonts w:eastAsiaTheme="minorEastAsia" w:cstheme="minorHAnsi"/>
          <w:highlight w:val="yellow"/>
          <w:rPrChange w:id="240" w:author="romerta@miamioh.edu" w:date="2019-11-22T20:57:00Z">
            <w:rPr>
              <w:rFonts w:eastAsiaTheme="minorEastAsia" w:cstheme="minorHAnsi"/>
            </w:rPr>
          </w:rPrChange>
        </w:rPr>
        <w:tab/>
        <w:t xml:space="preserve">The closeness centrality can be defined mathematically as follows. </w:t>
      </w:r>
      <w:del w:id="241" w:author="Aqualonne" w:date="2019-11-14T20:14:00Z">
        <w:r w:rsidRPr="00961AA6" w:rsidDel="00940823">
          <w:rPr>
            <w:rFonts w:cstheme="minorHAnsi"/>
            <w:highlight w:val="yellow"/>
            <w:rPrChange w:id="242" w:author="romerta@miamioh.edu" w:date="2019-11-22T20:57:00Z">
              <w:rPr>
                <w:rFonts w:cstheme="minorHAnsi"/>
              </w:rPr>
            </w:rPrChange>
          </w:rPr>
          <w:delText>The c</w:delText>
        </w:r>
      </w:del>
      <w:ins w:id="243" w:author="Aqualonne" w:date="2019-11-14T20:14:00Z">
        <w:r w:rsidR="00940823" w:rsidRPr="00961AA6">
          <w:rPr>
            <w:rFonts w:cstheme="minorHAnsi"/>
            <w:highlight w:val="yellow"/>
            <w:rPrChange w:id="244" w:author="romerta@miamioh.edu" w:date="2019-11-22T20:57:00Z">
              <w:rPr>
                <w:rFonts w:cstheme="minorHAnsi"/>
              </w:rPr>
            </w:rPrChange>
          </w:rPr>
          <w:t>C</w:t>
        </w:r>
      </w:ins>
      <w:r w:rsidRPr="00961AA6">
        <w:rPr>
          <w:rFonts w:cstheme="minorHAnsi"/>
          <w:highlight w:val="yellow"/>
          <w:rPrChange w:id="245" w:author="romerta@miamioh.edu" w:date="2019-11-22T20:57:00Z">
            <w:rPr>
              <w:rFonts w:cstheme="minorHAnsi"/>
            </w:rPr>
          </w:rPrChange>
        </w:rPr>
        <w:t xml:space="preserve">loseness centrality </w:t>
      </w:r>
      <w:del w:id="246" w:author="Aqualonne" w:date="2019-11-14T20:14:00Z">
        <w:r w:rsidRPr="00961AA6" w:rsidDel="00940823">
          <w:rPr>
            <w:rFonts w:cstheme="minorHAnsi"/>
            <w:highlight w:val="yellow"/>
            <w:rPrChange w:id="247" w:author="romerta@miamioh.edu" w:date="2019-11-22T20:57:00Z">
              <w:rPr>
                <w:rFonts w:cstheme="minorHAnsi"/>
              </w:rPr>
            </w:rPrChange>
          </w:rPr>
          <w:delText xml:space="preserve">for a vertex </w:delText>
        </w:r>
        <m:oMath>
          <m:r>
            <w:rPr>
              <w:rFonts w:ascii="Cambria Math" w:hAnsi="Cambria Math" w:cstheme="minorHAnsi"/>
              <w:highlight w:val="yellow"/>
              <w:rPrChange w:id="248" w:author="romerta@miamioh.edu" w:date="2019-11-22T20:57:00Z">
                <w:rPr>
                  <w:rFonts w:ascii="Cambria Math" w:hAnsi="Cambria Math" w:cstheme="minorHAnsi"/>
                </w:rPr>
              </w:rPrChange>
            </w:rPr>
            <m:t>v</m:t>
          </m:r>
        </m:oMath>
        <w:r w:rsidRPr="00961AA6" w:rsidDel="00940823">
          <w:rPr>
            <w:rFonts w:eastAsiaTheme="minorEastAsia" w:cstheme="minorHAnsi"/>
            <w:highlight w:val="yellow"/>
            <w:rPrChange w:id="249" w:author="romerta@miamioh.edu" w:date="2019-11-22T20:57:00Z">
              <w:rPr>
                <w:rFonts w:eastAsiaTheme="minorEastAsia" w:cstheme="minorHAnsi"/>
              </w:rPr>
            </w:rPrChange>
          </w:rPr>
          <w:delText xml:space="preserve">, for a given graph </w:delText>
        </w:r>
        <m:oMath>
          <m:r>
            <w:rPr>
              <w:rFonts w:ascii="Cambria Math" w:eastAsiaTheme="minorEastAsia" w:hAnsi="Cambria Math" w:cstheme="minorHAnsi"/>
              <w:highlight w:val="yellow"/>
              <w:rPrChange w:id="250" w:author="romerta@miamioh.edu" w:date="2019-11-22T20:57:00Z">
                <w:rPr>
                  <w:rFonts w:ascii="Cambria Math" w:eastAsiaTheme="minorEastAsia" w:hAnsi="Cambria Math" w:cstheme="minorHAnsi"/>
                </w:rPr>
              </w:rPrChange>
            </w:rPr>
            <m:t>G</m:t>
          </m:r>
        </m:oMath>
        <w:r w:rsidRPr="00961AA6" w:rsidDel="00940823">
          <w:rPr>
            <w:rFonts w:eastAsiaTheme="minorEastAsia" w:cstheme="minorHAnsi"/>
            <w:highlight w:val="yellow"/>
            <w:rPrChange w:id="251" w:author="romerta@miamioh.edu" w:date="2019-11-22T20:57:00Z">
              <w:rPr>
                <w:rFonts w:eastAsiaTheme="minorEastAsia" w:cstheme="minorHAnsi"/>
              </w:rPr>
            </w:rPrChange>
          </w:rPr>
          <w:delText xml:space="preserve">, where the graph can be defined as  </w:delText>
        </w:r>
        <m:oMath>
          <m:r>
            <w:rPr>
              <w:rFonts w:ascii="Cambria Math" w:eastAsiaTheme="minorEastAsia" w:hAnsi="Cambria Math" w:cstheme="minorHAnsi"/>
              <w:highlight w:val="yellow"/>
              <w:rPrChange w:id="252" w:author="romerta@miamioh.edu" w:date="2019-11-22T20:57:00Z">
                <w:rPr>
                  <w:rFonts w:ascii="Cambria Math" w:eastAsiaTheme="minorEastAsia" w:hAnsi="Cambria Math" w:cstheme="minorHAnsi"/>
                </w:rPr>
              </w:rPrChange>
            </w:rPr>
            <m:t>G≔(V, E)</m:t>
          </m:r>
        </m:oMath>
        <w:r w:rsidRPr="00961AA6" w:rsidDel="00940823">
          <w:rPr>
            <w:rFonts w:eastAsiaTheme="minorEastAsia" w:cstheme="minorHAnsi"/>
            <w:highlight w:val="yellow"/>
            <w:rPrChange w:id="253" w:author="romerta@miamioh.edu" w:date="2019-11-22T20:57:00Z">
              <w:rPr>
                <w:rFonts w:eastAsiaTheme="minorEastAsia" w:cstheme="minorHAnsi"/>
              </w:rPr>
            </w:rPrChange>
          </w:rPr>
          <w:delText xml:space="preserve"> for </w:delText>
        </w:r>
        <m:oMath>
          <m:r>
            <w:rPr>
              <w:rFonts w:ascii="Cambria Math" w:eastAsiaTheme="minorEastAsia" w:hAnsi="Cambria Math" w:cstheme="minorHAnsi"/>
              <w:highlight w:val="yellow"/>
              <w:rPrChange w:id="254" w:author="romerta@miamioh.edu" w:date="2019-11-22T20:57:00Z">
                <w:rPr>
                  <w:rFonts w:ascii="Cambria Math" w:eastAsiaTheme="minorEastAsia" w:hAnsi="Cambria Math" w:cstheme="minorHAnsi"/>
                </w:rPr>
              </w:rPrChange>
            </w:rPr>
            <m:t>|V|</m:t>
          </m:r>
        </m:oMath>
        <w:r w:rsidRPr="00961AA6" w:rsidDel="00940823">
          <w:rPr>
            <w:rFonts w:eastAsiaTheme="minorEastAsia" w:cstheme="minorHAnsi"/>
            <w:highlight w:val="yellow"/>
            <w:rPrChange w:id="255" w:author="romerta@miamioh.edu" w:date="2019-11-22T20:57:00Z">
              <w:rPr>
                <w:rFonts w:eastAsiaTheme="minorEastAsia" w:cstheme="minorHAnsi"/>
              </w:rPr>
            </w:rPrChange>
          </w:rPr>
          <w:delText xml:space="preserve"> vertices and </w:delText>
        </w:r>
        <m:oMath>
          <m:r>
            <w:rPr>
              <w:rFonts w:ascii="Cambria Math" w:eastAsiaTheme="minorEastAsia" w:hAnsi="Cambria Math" w:cstheme="minorHAnsi"/>
              <w:highlight w:val="yellow"/>
              <w:rPrChange w:id="256" w:author="romerta@miamioh.edu" w:date="2019-11-22T20:57:00Z">
                <w:rPr>
                  <w:rFonts w:ascii="Cambria Math" w:eastAsiaTheme="minorEastAsia" w:hAnsi="Cambria Math" w:cstheme="minorHAnsi"/>
                </w:rPr>
              </w:rPrChange>
            </w:rPr>
            <m:t>|E|</m:t>
          </m:r>
        </m:oMath>
        <w:r w:rsidRPr="00961AA6" w:rsidDel="00940823">
          <w:rPr>
            <w:rFonts w:eastAsiaTheme="minorEastAsia" w:cstheme="minorHAnsi"/>
            <w:highlight w:val="yellow"/>
            <w:rPrChange w:id="257" w:author="romerta@miamioh.edu" w:date="2019-11-22T20:57:00Z">
              <w:rPr>
                <w:rFonts w:eastAsiaTheme="minorEastAsia" w:cstheme="minorHAnsi"/>
              </w:rPr>
            </w:rPrChange>
          </w:rPr>
          <w:delText xml:space="preserve"> edges </w:delText>
        </w:r>
      </w:del>
      <w:r w:rsidRPr="00961AA6">
        <w:rPr>
          <w:rFonts w:eastAsiaTheme="minorEastAsia" w:cstheme="minorHAnsi"/>
          <w:highlight w:val="yellow"/>
          <w:rPrChange w:id="258" w:author="romerta@miamioh.edu" w:date="2019-11-22T20:57:00Z">
            <w:rPr>
              <w:rFonts w:eastAsiaTheme="minorEastAsia" w:cstheme="minorHAnsi"/>
            </w:rPr>
          </w:rPrChange>
        </w:rPr>
        <w:t xml:space="preserve">is defined as </w:t>
      </w:r>
      <m:oMath>
        <m:sSub>
          <m:sSubPr>
            <m:ctrlPr>
              <w:rPr>
                <w:rFonts w:ascii="Cambria Math" w:eastAsiaTheme="minorEastAsia" w:hAnsi="Cambria Math" w:cstheme="minorHAnsi"/>
                <w:i/>
                <w:highlight w:val="yellow"/>
                <w:rPrChange w:id="259" w:author="romerta@miamioh.edu" w:date="2019-11-22T20:57:00Z">
                  <w:rPr>
                    <w:rFonts w:ascii="Cambria Math" w:eastAsiaTheme="minorEastAsia" w:hAnsi="Cambria Math" w:cstheme="minorHAnsi"/>
                    <w:i/>
                  </w:rPr>
                </w:rPrChange>
              </w:rPr>
            </m:ctrlPr>
          </m:sSubPr>
          <m:e>
            <m:r>
              <w:rPr>
                <w:rFonts w:ascii="Cambria Math" w:eastAsiaTheme="minorEastAsia" w:hAnsi="Cambria Math" w:cstheme="minorHAnsi"/>
                <w:highlight w:val="yellow"/>
                <w:rPrChange w:id="260" w:author="romerta@miamioh.edu" w:date="2019-11-22T20:57:00Z">
                  <w:rPr>
                    <w:rFonts w:ascii="Cambria Math" w:eastAsiaTheme="minorEastAsia" w:hAnsi="Cambria Math" w:cstheme="minorHAnsi"/>
                  </w:rPr>
                </w:rPrChange>
              </w:rPr>
              <m:t>C</m:t>
            </m:r>
          </m:e>
          <m:sub>
            <m:r>
              <w:rPr>
                <w:rFonts w:ascii="Cambria Math" w:eastAsiaTheme="minorEastAsia" w:hAnsi="Cambria Math" w:cstheme="minorHAnsi"/>
                <w:highlight w:val="yellow"/>
                <w:rPrChange w:id="261" w:author="romerta@miamioh.edu" w:date="2019-11-22T20:57:00Z">
                  <w:rPr>
                    <w:rFonts w:ascii="Cambria Math" w:eastAsiaTheme="minorEastAsia" w:hAnsi="Cambria Math" w:cstheme="minorHAnsi"/>
                  </w:rPr>
                </w:rPrChange>
              </w:rPr>
              <m:t>C</m:t>
            </m:r>
          </m:sub>
        </m:sSub>
        <m:r>
          <w:rPr>
            <w:rFonts w:ascii="Cambria Math" w:eastAsiaTheme="minorEastAsia" w:hAnsi="Cambria Math" w:cstheme="minorHAnsi"/>
            <w:highlight w:val="yellow"/>
            <w:rPrChange w:id="262" w:author="romerta@miamioh.edu" w:date="2019-11-22T20:57:00Z">
              <w:rPr>
                <w:rFonts w:ascii="Cambria Math" w:eastAsiaTheme="minorEastAsia" w:hAnsi="Cambria Math" w:cstheme="minorHAnsi"/>
              </w:rPr>
            </w:rPrChange>
          </w:rPr>
          <m:t xml:space="preserve">(x)= </m:t>
        </m:r>
        <m:f>
          <m:fPr>
            <m:ctrlPr>
              <w:rPr>
                <w:rFonts w:ascii="Cambria Math" w:eastAsiaTheme="minorEastAsia" w:hAnsi="Cambria Math" w:cstheme="minorHAnsi"/>
                <w:i/>
                <w:highlight w:val="yellow"/>
                <w:rPrChange w:id="263" w:author="romerta@miamioh.edu" w:date="2019-11-22T20:57:00Z">
                  <w:rPr>
                    <w:rFonts w:ascii="Cambria Math" w:eastAsiaTheme="minorEastAsia" w:hAnsi="Cambria Math" w:cstheme="minorHAnsi"/>
                    <w:i/>
                  </w:rPr>
                </w:rPrChange>
              </w:rPr>
            </m:ctrlPr>
          </m:fPr>
          <m:num>
            <m:r>
              <w:rPr>
                <w:rFonts w:ascii="Cambria Math" w:eastAsiaTheme="minorEastAsia" w:hAnsi="Cambria Math" w:cstheme="minorHAnsi"/>
                <w:highlight w:val="yellow"/>
                <w:rPrChange w:id="264" w:author="romerta@miamioh.edu" w:date="2019-11-22T20:57:00Z">
                  <w:rPr>
                    <w:rFonts w:ascii="Cambria Math" w:eastAsiaTheme="minorEastAsia" w:hAnsi="Cambria Math" w:cstheme="minorHAnsi"/>
                  </w:rPr>
                </w:rPrChange>
              </w:rPr>
              <m:t>(N-1)</m:t>
            </m:r>
          </m:num>
          <m:den>
            <m:nary>
              <m:naryPr>
                <m:chr m:val="∑"/>
                <m:limLoc m:val="subSup"/>
                <m:supHide m:val="1"/>
                <m:ctrlPr>
                  <w:rPr>
                    <w:rFonts w:ascii="Cambria Math" w:eastAsiaTheme="minorEastAsia" w:hAnsi="Cambria Math" w:cstheme="minorHAnsi"/>
                    <w:i/>
                    <w:highlight w:val="yellow"/>
                    <w:rPrChange w:id="265" w:author="romerta@miamioh.edu" w:date="2019-11-22T20:57:00Z">
                      <w:rPr>
                        <w:rFonts w:ascii="Cambria Math" w:eastAsiaTheme="minorEastAsia" w:hAnsi="Cambria Math" w:cstheme="minorHAnsi"/>
                        <w:i/>
                      </w:rPr>
                    </w:rPrChange>
                  </w:rPr>
                </m:ctrlPr>
              </m:naryPr>
              <m:sub>
                <m:r>
                  <w:rPr>
                    <w:rFonts w:ascii="Cambria Math" w:eastAsiaTheme="minorEastAsia" w:hAnsi="Cambria Math" w:cstheme="minorHAnsi"/>
                    <w:highlight w:val="yellow"/>
                    <w:rPrChange w:id="266" w:author="romerta@miamioh.edu" w:date="2019-11-22T20:57:00Z">
                      <w:rPr>
                        <w:rFonts w:ascii="Cambria Math" w:eastAsiaTheme="minorEastAsia" w:hAnsi="Cambria Math" w:cstheme="minorHAnsi"/>
                      </w:rPr>
                    </w:rPrChange>
                  </w:rPr>
                  <m:t>y</m:t>
                </m:r>
              </m:sub>
              <m:sup/>
              <m:e>
                <m:r>
                  <w:rPr>
                    <w:rFonts w:ascii="Cambria Math" w:eastAsiaTheme="minorEastAsia" w:hAnsi="Cambria Math" w:cstheme="minorHAnsi"/>
                    <w:highlight w:val="yellow"/>
                    <w:rPrChange w:id="267" w:author="romerta@miamioh.edu" w:date="2019-11-22T20:57:00Z">
                      <w:rPr>
                        <w:rFonts w:ascii="Cambria Math" w:eastAsiaTheme="minorEastAsia" w:hAnsi="Cambria Math" w:cstheme="minorHAnsi"/>
                      </w:rPr>
                    </w:rPrChange>
                  </w:rPr>
                  <m:t>d(y, x)</m:t>
                </m:r>
              </m:e>
            </m:nary>
          </m:den>
        </m:f>
      </m:oMath>
      <w:r w:rsidRPr="00961AA6">
        <w:rPr>
          <w:rFonts w:eastAsiaTheme="minorEastAsia" w:cstheme="minorHAnsi"/>
          <w:highlight w:val="yellow"/>
          <w:rPrChange w:id="268" w:author="romerta@miamioh.edu" w:date="2019-11-22T20:57:00Z">
            <w:rPr>
              <w:rFonts w:eastAsiaTheme="minorEastAsia" w:cstheme="minorHAnsi"/>
            </w:rPr>
          </w:rPrChange>
        </w:rPr>
        <w:t xml:space="preserve"> where </w:t>
      </w:r>
      <m:oMath>
        <m:r>
          <w:del w:id="269" w:author="Aqualonne" w:date="2019-11-14T20:15:00Z">
            <w:rPr>
              <w:rFonts w:ascii="Cambria Math" w:eastAsiaTheme="minorEastAsia" w:hAnsi="Cambria Math" w:cstheme="minorHAnsi"/>
              <w:highlight w:val="yellow"/>
              <w:rPrChange w:id="270" w:author="romerta@miamioh.edu" w:date="2019-11-22T20:57:00Z">
                <w:rPr>
                  <w:rFonts w:ascii="Cambria Math" w:eastAsiaTheme="minorEastAsia" w:hAnsi="Cambria Math" w:cstheme="minorHAnsi"/>
                </w:rPr>
              </w:rPrChange>
            </w:rPr>
            <m:t>N</m:t>
          </w:del>
        </m:r>
        <m:r>
          <w:del w:id="271" w:author="Aqualonne" w:date="2019-11-14T20:15:00Z">
            <m:rPr>
              <m:sty m:val="p"/>
            </m:rPr>
            <w:rPr>
              <w:rFonts w:ascii="Cambria Math" w:eastAsiaTheme="minorEastAsia" w:hAnsi="Cambria Math" w:cstheme="minorHAnsi"/>
              <w:highlight w:val="yellow"/>
              <w:rPrChange w:id="272" w:author="romerta@miamioh.edu" w:date="2019-11-22T20:57:00Z">
                <w:rPr>
                  <w:rFonts w:ascii="Cambria Math" w:eastAsiaTheme="minorEastAsia" w:hAnsi="Cambria Math" w:cstheme="minorHAnsi"/>
                </w:rPr>
              </w:rPrChange>
            </w:rPr>
            <m:t xml:space="preserve"> is the number of vertices in a graph and </m:t>
          </w:del>
        </m:r>
        <m:r>
          <w:rPr>
            <w:rFonts w:ascii="Cambria Math" w:eastAsiaTheme="minorEastAsia" w:hAnsi="Cambria Math" w:cstheme="minorHAnsi"/>
            <w:highlight w:val="yellow"/>
            <w:rPrChange w:id="273" w:author="romerta@miamioh.edu" w:date="2019-11-22T20:57:00Z">
              <w:rPr>
                <w:rFonts w:ascii="Cambria Math" w:eastAsiaTheme="minorEastAsia" w:hAnsi="Cambria Math" w:cstheme="minorHAnsi"/>
              </w:rPr>
            </w:rPrChange>
          </w:rPr>
          <m:t>d(y,x)</m:t>
        </m:r>
      </m:oMath>
      <w:r w:rsidRPr="00961AA6">
        <w:rPr>
          <w:rFonts w:eastAsiaTheme="minorEastAsia" w:cstheme="minorHAnsi"/>
          <w:highlight w:val="yellow"/>
          <w:rPrChange w:id="274" w:author="romerta@miamioh.edu" w:date="2019-11-22T20:57:00Z">
            <w:rPr>
              <w:rFonts w:eastAsiaTheme="minorEastAsia" w:cstheme="minorHAnsi"/>
            </w:rPr>
          </w:rPrChange>
        </w:rPr>
        <w:t xml:space="preserve"> is the </w:t>
      </w:r>
      <w:ins w:id="275" w:author="Aqualonne" w:date="2019-11-14T20:15:00Z">
        <w:r w:rsidR="00940823" w:rsidRPr="00961AA6">
          <w:rPr>
            <w:rFonts w:eastAsiaTheme="minorEastAsia" w:cstheme="minorHAnsi"/>
            <w:highlight w:val="yellow"/>
            <w:rPrChange w:id="276" w:author="romerta@miamioh.edu" w:date="2019-11-22T20:57:00Z">
              <w:rPr>
                <w:rFonts w:eastAsiaTheme="minorEastAsia" w:cstheme="minorHAnsi"/>
              </w:rPr>
            </w:rPrChange>
          </w:rPr>
          <w:t xml:space="preserve">length of the </w:t>
        </w:r>
      </w:ins>
      <w:r w:rsidRPr="00961AA6">
        <w:rPr>
          <w:rFonts w:eastAsiaTheme="minorEastAsia" w:cstheme="minorHAnsi"/>
          <w:highlight w:val="yellow"/>
          <w:rPrChange w:id="277" w:author="romerta@miamioh.edu" w:date="2019-11-22T20:57:00Z">
            <w:rPr>
              <w:rFonts w:eastAsiaTheme="minorEastAsia" w:cstheme="minorHAnsi"/>
            </w:rPr>
          </w:rPrChange>
        </w:rPr>
        <w:t xml:space="preserve">shortest path </w:t>
      </w:r>
      <w:del w:id="278" w:author="Aqualonne" w:date="2019-11-14T20:15:00Z">
        <w:r w:rsidRPr="00961AA6" w:rsidDel="00940823">
          <w:rPr>
            <w:rFonts w:eastAsiaTheme="minorEastAsia" w:cstheme="minorHAnsi"/>
            <w:highlight w:val="yellow"/>
            <w:rPrChange w:id="279" w:author="romerta@miamioh.edu" w:date="2019-11-22T20:57:00Z">
              <w:rPr>
                <w:rFonts w:eastAsiaTheme="minorEastAsia" w:cstheme="minorHAnsi"/>
              </w:rPr>
            </w:rPrChange>
          </w:rPr>
          <w:delText xml:space="preserve">function </w:delText>
        </w:r>
      </w:del>
      <w:r w:rsidRPr="00961AA6">
        <w:rPr>
          <w:rFonts w:eastAsiaTheme="minorEastAsia" w:cstheme="minorHAnsi"/>
          <w:highlight w:val="yellow"/>
          <w:rPrChange w:id="280" w:author="romerta@miamioh.edu" w:date="2019-11-22T20:57:00Z">
            <w:rPr>
              <w:rFonts w:eastAsiaTheme="minorEastAsia" w:cstheme="minorHAnsi"/>
            </w:rPr>
          </w:rPrChange>
        </w:rPr>
        <w:t>between vertex y and x</w:t>
      </w:r>
      <w:r w:rsidR="00DB7279" w:rsidRPr="00961AA6">
        <w:rPr>
          <w:rFonts w:eastAsiaTheme="minorEastAsia" w:cstheme="minorHAnsi"/>
          <w:highlight w:val="yellow"/>
          <w:rPrChange w:id="281" w:author="romerta@miamioh.edu" w:date="2019-11-22T20:57:00Z">
            <w:rPr>
              <w:rFonts w:eastAsiaTheme="minorEastAsia" w:cstheme="minorHAnsi"/>
            </w:rPr>
          </w:rPrChange>
        </w:rPr>
        <w:t xml:space="preserve"> (</w:t>
      </w:r>
      <w:r w:rsidR="009E5129" w:rsidRPr="00961AA6">
        <w:rPr>
          <w:rFonts w:eastAsiaTheme="minorEastAsia" w:cstheme="minorHAnsi"/>
          <w:highlight w:val="yellow"/>
          <w:rPrChange w:id="282" w:author="romerta@miamioh.edu" w:date="2019-11-22T20:57:00Z">
            <w:rPr>
              <w:rFonts w:eastAsiaTheme="minorEastAsia" w:cstheme="minorHAnsi"/>
            </w:rPr>
          </w:rPrChange>
        </w:rPr>
        <w:t>Rochat</w:t>
      </w:r>
      <w:r w:rsidR="00DB7279" w:rsidRPr="00961AA6">
        <w:rPr>
          <w:rFonts w:eastAsiaTheme="minorEastAsia" w:cstheme="minorHAnsi"/>
          <w:highlight w:val="yellow"/>
          <w:rPrChange w:id="283" w:author="romerta@miamioh.edu" w:date="2019-11-22T20:57:00Z">
            <w:rPr>
              <w:rFonts w:eastAsiaTheme="minorEastAsia" w:cstheme="minorHAnsi"/>
            </w:rPr>
          </w:rPrChange>
        </w:rPr>
        <w:t>).</w:t>
      </w:r>
    </w:p>
    <w:p w14:paraId="09EF9281" w14:textId="77777777" w:rsidR="002C7C48" w:rsidRPr="00961AA6" w:rsidRDefault="002C7C48">
      <w:pPr>
        <w:rPr>
          <w:ins w:id="284" w:author="romerta@miamioh.edu" w:date="2019-11-22T20:06:00Z"/>
          <w:rFonts w:eastAsiaTheme="minorEastAsia" w:cstheme="minorHAnsi"/>
          <w:highlight w:val="yellow"/>
          <w:rPrChange w:id="285" w:author="romerta@miamioh.edu" w:date="2019-11-22T20:57:00Z">
            <w:rPr>
              <w:ins w:id="286" w:author="romerta@miamioh.edu" w:date="2019-11-22T20:06:00Z"/>
              <w:rFonts w:eastAsiaTheme="minorEastAsia" w:cstheme="minorHAnsi"/>
            </w:rPr>
          </w:rPrChange>
        </w:rPr>
      </w:pPr>
    </w:p>
    <w:p w14:paraId="0B569116" w14:textId="087C3CB5" w:rsidR="004E6A6D" w:rsidRPr="00961AA6" w:rsidDel="002C7C48" w:rsidRDefault="004E6A6D" w:rsidP="002C7C48">
      <w:pPr>
        <w:rPr>
          <w:del w:id="287" w:author="romerta@miamioh.edu" w:date="2019-11-22T20:06:00Z"/>
          <w:rFonts w:eastAsiaTheme="minorEastAsia" w:cstheme="minorHAnsi"/>
          <w:highlight w:val="yellow"/>
          <w:rPrChange w:id="288" w:author="romerta@miamioh.edu" w:date="2019-11-22T20:57:00Z">
            <w:rPr>
              <w:del w:id="289" w:author="romerta@miamioh.edu" w:date="2019-11-22T20:06:00Z"/>
              <w:rFonts w:eastAsiaTheme="minorEastAsia" w:cstheme="minorHAnsi"/>
            </w:rPr>
          </w:rPrChange>
        </w:rPr>
        <w:pPrChange w:id="290" w:author="romerta@miamioh.edu" w:date="2019-11-22T20:06:00Z">
          <w:pPr>
            <w:ind w:firstLine="720"/>
          </w:pPr>
        </w:pPrChange>
      </w:pPr>
      <w:del w:id="291" w:author="romerta@miamioh.edu" w:date="2019-11-22T20:06:00Z">
        <w:r w:rsidRPr="00961AA6" w:rsidDel="002C7C48">
          <w:rPr>
            <w:rFonts w:eastAsiaTheme="minorEastAsia" w:cstheme="minorHAnsi"/>
            <w:highlight w:val="yellow"/>
            <w:rPrChange w:id="292" w:author="romerta@miamioh.edu" w:date="2019-11-22T20:57:00Z">
              <w:rPr>
                <w:rFonts w:eastAsiaTheme="minorEastAsia" w:cstheme="minorHAnsi"/>
              </w:rPr>
            </w:rPrChange>
          </w:rPr>
          <w:delText xml:space="preserve">In </w:delText>
        </w:r>
        <w:commentRangeStart w:id="293"/>
        <w:r w:rsidR="00676B45" w:rsidRPr="00961AA6" w:rsidDel="002C7C48">
          <w:rPr>
            <w:rFonts w:eastAsiaTheme="minorEastAsia" w:cstheme="minorHAnsi"/>
            <w:highlight w:val="yellow"/>
            <w:rPrChange w:id="294" w:author="romerta@miamioh.edu" w:date="2019-11-22T20:57:00Z">
              <w:rPr>
                <w:rFonts w:eastAsiaTheme="minorEastAsia" w:cstheme="minorHAnsi"/>
              </w:rPr>
            </w:rPrChange>
          </w:rPr>
          <w:delText>F</w:delText>
        </w:r>
        <w:r w:rsidRPr="00961AA6" w:rsidDel="002C7C48">
          <w:rPr>
            <w:rFonts w:eastAsiaTheme="minorEastAsia" w:cstheme="minorHAnsi"/>
            <w:highlight w:val="yellow"/>
            <w:rPrChange w:id="295" w:author="romerta@miamioh.edu" w:date="2019-11-22T20:57:00Z">
              <w:rPr>
                <w:rFonts w:eastAsiaTheme="minorEastAsia" w:cstheme="minorHAnsi"/>
              </w:rPr>
            </w:rPrChange>
          </w:rPr>
          <w:delText>igure 2</w:delText>
        </w:r>
        <w:commentRangeEnd w:id="293"/>
        <w:r w:rsidR="00940823" w:rsidRPr="00961AA6" w:rsidDel="002C7C48">
          <w:rPr>
            <w:rStyle w:val="CommentReference"/>
            <w:highlight w:val="yellow"/>
            <w:rPrChange w:id="296" w:author="romerta@miamioh.edu" w:date="2019-11-22T20:57:00Z">
              <w:rPr>
                <w:rStyle w:val="CommentReference"/>
              </w:rPr>
            </w:rPrChange>
          </w:rPr>
          <w:commentReference w:id="293"/>
        </w:r>
        <w:r w:rsidRPr="00961AA6" w:rsidDel="002C7C48">
          <w:rPr>
            <w:rFonts w:eastAsiaTheme="minorEastAsia" w:cstheme="minorHAnsi"/>
            <w:highlight w:val="yellow"/>
            <w:rPrChange w:id="297" w:author="romerta@miamioh.edu" w:date="2019-11-22T20:57:00Z">
              <w:rPr>
                <w:rFonts w:eastAsiaTheme="minorEastAsia" w:cstheme="minorHAnsi"/>
              </w:rPr>
            </w:rPrChange>
          </w:rPr>
          <w:delText xml:space="preserve">, the vertex with the highest closeness centrality is vertex </w:delText>
        </w:r>
        <w:r w:rsidR="004419CC" w:rsidRPr="00961AA6" w:rsidDel="002C7C48">
          <w:rPr>
            <w:rFonts w:eastAsiaTheme="minorEastAsia" w:cstheme="minorHAnsi"/>
            <w:highlight w:val="yellow"/>
            <w:rPrChange w:id="298" w:author="romerta@miamioh.edu" w:date="2019-11-22T20:57:00Z">
              <w:rPr>
                <w:rFonts w:eastAsiaTheme="minorEastAsia" w:cstheme="minorHAnsi"/>
              </w:rPr>
            </w:rPrChange>
          </w:rPr>
          <w:delText>eight with a value of 0.6429. This value was calculated using the formula above by dividing one less than the number of nodes by the sum of the shortest distance from that node and all other nodes in the graph. The vertex with the lowest closeness centrality is vertex two with a value of 0.3913.</w:delText>
        </w:r>
      </w:del>
    </w:p>
    <w:p w14:paraId="177ECA51" w14:textId="77777777" w:rsidR="000C06DC" w:rsidRPr="00961AA6" w:rsidRDefault="000C06DC" w:rsidP="002C7C48">
      <w:pPr>
        <w:rPr>
          <w:rFonts w:eastAsiaTheme="minorEastAsia" w:cstheme="minorHAnsi"/>
          <w:highlight w:val="yellow"/>
          <w:rPrChange w:id="299" w:author="romerta@miamioh.edu" w:date="2019-11-22T20:57:00Z">
            <w:rPr>
              <w:rFonts w:eastAsiaTheme="minorEastAsia" w:cstheme="minorHAnsi"/>
            </w:rPr>
          </w:rPrChange>
        </w:rPr>
        <w:pPrChange w:id="300" w:author="romerta@miamioh.edu" w:date="2019-11-22T20:06:00Z">
          <w:pPr>
            <w:ind w:firstLine="720"/>
          </w:pPr>
        </w:pPrChange>
      </w:pPr>
    </w:p>
    <w:p w14:paraId="67E70915" w14:textId="737ED6E1" w:rsidR="00393480" w:rsidRPr="00961AA6" w:rsidRDefault="0058381A">
      <w:pPr>
        <w:rPr>
          <w:rFonts w:eastAsiaTheme="minorEastAsia" w:cstheme="minorHAnsi"/>
          <w:b/>
          <w:bCs/>
          <w:highlight w:val="yellow"/>
          <w:u w:val="single"/>
          <w:rPrChange w:id="301" w:author="romerta@miamioh.edu" w:date="2019-11-22T20:57:00Z">
            <w:rPr>
              <w:rFonts w:eastAsiaTheme="minorEastAsia" w:cstheme="minorHAnsi"/>
              <w:b/>
              <w:bCs/>
              <w:u w:val="single"/>
            </w:rPr>
          </w:rPrChange>
        </w:rPr>
      </w:pPr>
      <w:r w:rsidRPr="00961AA6">
        <w:rPr>
          <w:rFonts w:eastAsiaTheme="minorEastAsia" w:cstheme="minorHAnsi"/>
          <w:b/>
          <w:bCs/>
          <w:highlight w:val="yellow"/>
          <w:u w:val="single"/>
          <w:rPrChange w:id="302" w:author="romerta@miamioh.edu" w:date="2019-11-22T20:57:00Z">
            <w:rPr>
              <w:rFonts w:eastAsiaTheme="minorEastAsia" w:cstheme="minorHAnsi"/>
              <w:b/>
              <w:bCs/>
              <w:u w:val="single"/>
            </w:rPr>
          </w:rPrChange>
        </w:rPr>
        <w:t xml:space="preserve">IIC. </w:t>
      </w:r>
      <w:r w:rsidR="00100006" w:rsidRPr="00961AA6">
        <w:rPr>
          <w:rFonts w:eastAsiaTheme="minorEastAsia" w:cstheme="minorHAnsi"/>
          <w:b/>
          <w:bCs/>
          <w:highlight w:val="yellow"/>
          <w:u w:val="single"/>
          <w:rPrChange w:id="303" w:author="romerta@miamioh.edu" w:date="2019-11-22T20:57:00Z">
            <w:rPr>
              <w:rFonts w:eastAsiaTheme="minorEastAsia" w:cstheme="minorHAnsi"/>
              <w:b/>
              <w:bCs/>
              <w:u w:val="single"/>
            </w:rPr>
          </w:rPrChange>
        </w:rPr>
        <w:t>Betweenness Centrality:</w:t>
      </w:r>
    </w:p>
    <w:p w14:paraId="67992F9C" w14:textId="2206DA9D" w:rsidR="00100006" w:rsidRPr="00961AA6" w:rsidRDefault="002B1BCF" w:rsidP="00940823">
      <w:pPr>
        <w:rPr>
          <w:rFonts w:eastAsiaTheme="minorEastAsia" w:cstheme="minorHAnsi"/>
          <w:highlight w:val="yellow"/>
          <w:rPrChange w:id="304" w:author="romerta@miamioh.edu" w:date="2019-11-22T20:57:00Z">
            <w:rPr>
              <w:rFonts w:eastAsiaTheme="minorEastAsia" w:cstheme="minorHAnsi"/>
            </w:rPr>
          </w:rPrChange>
        </w:rPr>
      </w:pPr>
      <w:r w:rsidRPr="00961AA6">
        <w:rPr>
          <w:rFonts w:eastAsiaTheme="minorEastAsia" w:cstheme="minorHAnsi"/>
          <w:highlight w:val="yellow"/>
          <w:rPrChange w:id="305" w:author="romerta@miamioh.edu" w:date="2019-11-22T20:57:00Z">
            <w:rPr>
              <w:rFonts w:eastAsiaTheme="minorEastAsia" w:cstheme="minorHAnsi"/>
            </w:rPr>
          </w:rPrChange>
        </w:rPr>
        <w:tab/>
      </w:r>
      <w:del w:id="306" w:author="Aqualonne" w:date="2019-11-14T20:16:00Z">
        <w:r w:rsidRPr="00961AA6" w:rsidDel="00940823">
          <w:rPr>
            <w:rFonts w:eastAsiaTheme="minorEastAsia" w:cstheme="minorHAnsi"/>
            <w:highlight w:val="yellow"/>
            <w:rPrChange w:id="307" w:author="romerta@miamioh.edu" w:date="2019-11-22T20:57:00Z">
              <w:rPr>
                <w:rFonts w:eastAsiaTheme="minorEastAsia" w:cstheme="minorHAnsi"/>
              </w:rPr>
            </w:rPrChange>
          </w:rPr>
          <w:delText>The b</w:delText>
        </w:r>
      </w:del>
      <w:ins w:id="308" w:author="Aqualonne" w:date="2019-11-14T20:16:00Z">
        <w:r w:rsidR="00940823" w:rsidRPr="00961AA6">
          <w:rPr>
            <w:rFonts w:eastAsiaTheme="minorEastAsia" w:cstheme="minorHAnsi"/>
            <w:highlight w:val="yellow"/>
            <w:rPrChange w:id="309" w:author="romerta@miamioh.edu" w:date="2019-11-22T20:57:00Z">
              <w:rPr>
                <w:rFonts w:eastAsiaTheme="minorEastAsia" w:cstheme="minorHAnsi"/>
              </w:rPr>
            </w:rPrChange>
          </w:rPr>
          <w:t>B</w:t>
        </w:r>
      </w:ins>
      <w:r w:rsidRPr="00961AA6">
        <w:rPr>
          <w:rFonts w:eastAsiaTheme="minorEastAsia" w:cstheme="minorHAnsi"/>
          <w:highlight w:val="yellow"/>
          <w:rPrChange w:id="310" w:author="romerta@miamioh.edu" w:date="2019-11-22T20:57:00Z">
            <w:rPr>
              <w:rFonts w:eastAsiaTheme="minorEastAsia" w:cstheme="minorHAnsi"/>
            </w:rPr>
          </w:rPrChange>
        </w:rPr>
        <w:t>etweenness centrality measure</w:t>
      </w:r>
      <w:del w:id="311" w:author="Aqualonne" w:date="2019-11-14T20:16:00Z">
        <w:r w:rsidRPr="00961AA6" w:rsidDel="00940823">
          <w:rPr>
            <w:rFonts w:eastAsiaTheme="minorEastAsia" w:cstheme="minorHAnsi"/>
            <w:highlight w:val="yellow"/>
            <w:rPrChange w:id="312" w:author="romerta@miamioh.edu" w:date="2019-11-22T20:57:00Z">
              <w:rPr>
                <w:rFonts w:eastAsiaTheme="minorEastAsia" w:cstheme="minorHAnsi"/>
              </w:rPr>
            </w:rPrChange>
          </w:rPr>
          <w:delText xml:space="preserve"> is the measure of</w:delText>
        </w:r>
      </w:del>
      <w:ins w:id="313" w:author="Aqualonne" w:date="2019-11-14T20:16:00Z">
        <w:r w:rsidR="00940823" w:rsidRPr="00961AA6">
          <w:rPr>
            <w:rFonts w:eastAsiaTheme="minorEastAsia" w:cstheme="minorHAnsi"/>
            <w:highlight w:val="yellow"/>
            <w:rPrChange w:id="314" w:author="romerta@miamioh.edu" w:date="2019-11-22T20:57:00Z">
              <w:rPr>
                <w:rFonts w:eastAsiaTheme="minorEastAsia" w:cstheme="minorHAnsi"/>
              </w:rPr>
            </w:rPrChange>
          </w:rPr>
          <w:t>s</w:t>
        </w:r>
      </w:ins>
      <w:r w:rsidRPr="00961AA6">
        <w:rPr>
          <w:rFonts w:eastAsiaTheme="minorEastAsia" w:cstheme="minorHAnsi"/>
          <w:highlight w:val="yellow"/>
          <w:rPrChange w:id="315" w:author="romerta@miamioh.edu" w:date="2019-11-22T20:57:00Z">
            <w:rPr>
              <w:rFonts w:eastAsiaTheme="minorEastAsia" w:cstheme="minorHAnsi"/>
            </w:rPr>
          </w:rPrChange>
        </w:rPr>
        <w:t xml:space="preserve"> how many times </w:t>
      </w:r>
      <w:del w:id="316" w:author="Aqualonne" w:date="2019-11-14T20:16:00Z">
        <w:r w:rsidRPr="00961AA6" w:rsidDel="00940823">
          <w:rPr>
            <w:rFonts w:eastAsiaTheme="minorEastAsia" w:cstheme="minorHAnsi"/>
            <w:highlight w:val="yellow"/>
            <w:rPrChange w:id="317" w:author="romerta@miamioh.edu" w:date="2019-11-22T20:57:00Z">
              <w:rPr>
                <w:rFonts w:eastAsiaTheme="minorEastAsia" w:cstheme="minorHAnsi"/>
              </w:rPr>
            </w:rPrChange>
          </w:rPr>
          <w:delText xml:space="preserve">that </w:delText>
        </w:r>
      </w:del>
      <w:r w:rsidRPr="00961AA6">
        <w:rPr>
          <w:rFonts w:eastAsiaTheme="minorEastAsia" w:cstheme="minorHAnsi"/>
          <w:highlight w:val="yellow"/>
          <w:rPrChange w:id="318" w:author="romerta@miamioh.edu" w:date="2019-11-22T20:57:00Z">
            <w:rPr>
              <w:rFonts w:eastAsiaTheme="minorEastAsia" w:cstheme="minorHAnsi"/>
            </w:rPr>
          </w:rPrChange>
        </w:rPr>
        <w:t xml:space="preserve">a </w:t>
      </w:r>
      <w:proofErr w:type="gramStart"/>
      <w:r w:rsidRPr="00961AA6">
        <w:rPr>
          <w:rFonts w:eastAsiaTheme="minorEastAsia" w:cstheme="minorHAnsi"/>
          <w:highlight w:val="yellow"/>
          <w:rPrChange w:id="319" w:author="romerta@miamioh.edu" w:date="2019-11-22T20:57:00Z">
            <w:rPr>
              <w:rFonts w:eastAsiaTheme="minorEastAsia" w:cstheme="minorHAnsi"/>
            </w:rPr>
          </w:rPrChange>
        </w:rPr>
        <w:t>particular node</w:t>
      </w:r>
      <w:proofErr w:type="gramEnd"/>
      <w:r w:rsidRPr="00961AA6">
        <w:rPr>
          <w:rFonts w:eastAsiaTheme="minorEastAsia" w:cstheme="minorHAnsi"/>
          <w:highlight w:val="yellow"/>
          <w:rPrChange w:id="320" w:author="romerta@miamioh.edu" w:date="2019-11-22T20:57:00Z">
            <w:rPr>
              <w:rFonts w:eastAsiaTheme="minorEastAsia" w:cstheme="minorHAnsi"/>
            </w:rPr>
          </w:rPrChange>
        </w:rPr>
        <w:t xml:space="preserve"> </w:t>
      </w:r>
      <w:del w:id="321" w:author="Aqualonne" w:date="2019-11-14T20:16:00Z">
        <w:r w:rsidRPr="00961AA6" w:rsidDel="00940823">
          <w:rPr>
            <w:rFonts w:eastAsiaTheme="minorEastAsia" w:cstheme="minorHAnsi"/>
            <w:highlight w:val="yellow"/>
            <w:rPrChange w:id="322" w:author="romerta@miamioh.edu" w:date="2019-11-22T20:57:00Z">
              <w:rPr>
                <w:rFonts w:eastAsiaTheme="minorEastAsia" w:cstheme="minorHAnsi"/>
              </w:rPr>
            </w:rPrChange>
          </w:rPr>
          <w:delText xml:space="preserve">occurs </w:delText>
        </w:r>
      </w:del>
      <w:ins w:id="323" w:author="Aqualonne" w:date="2019-11-14T20:16:00Z">
        <w:r w:rsidR="00940823" w:rsidRPr="00961AA6">
          <w:rPr>
            <w:rFonts w:eastAsiaTheme="minorEastAsia" w:cstheme="minorHAnsi"/>
            <w:highlight w:val="yellow"/>
            <w:rPrChange w:id="324" w:author="romerta@miamioh.edu" w:date="2019-11-22T20:57:00Z">
              <w:rPr>
                <w:rFonts w:eastAsiaTheme="minorEastAsia" w:cstheme="minorHAnsi"/>
              </w:rPr>
            </w:rPrChange>
          </w:rPr>
          <w:t xml:space="preserve">is situated </w:t>
        </w:r>
      </w:ins>
      <w:r w:rsidRPr="00961AA6">
        <w:rPr>
          <w:rFonts w:eastAsiaTheme="minorEastAsia" w:cstheme="minorHAnsi"/>
          <w:highlight w:val="yellow"/>
          <w:rPrChange w:id="325" w:author="romerta@miamioh.edu" w:date="2019-11-22T20:57:00Z">
            <w:rPr>
              <w:rFonts w:eastAsiaTheme="minorEastAsia" w:cstheme="minorHAnsi"/>
            </w:rPr>
          </w:rPrChange>
        </w:rPr>
        <w:t>on the shortest path between two other nodes. This centrality measure is similar to the closeness centrality because both of them involve the calculati</w:t>
      </w:r>
      <w:r w:rsidR="0067189B" w:rsidRPr="00961AA6">
        <w:rPr>
          <w:rFonts w:eastAsiaTheme="minorEastAsia" w:cstheme="minorHAnsi"/>
          <w:highlight w:val="yellow"/>
          <w:rPrChange w:id="326" w:author="romerta@miamioh.edu" w:date="2019-11-22T20:57:00Z">
            <w:rPr>
              <w:rFonts w:eastAsiaTheme="minorEastAsia" w:cstheme="minorHAnsi"/>
            </w:rPr>
          </w:rPrChange>
        </w:rPr>
        <w:t>on of the shortest path between nodes. To calculate this value</w:t>
      </w:r>
      <w:ins w:id="327" w:author="Aqualonne" w:date="2019-11-14T20:16:00Z">
        <w:r w:rsidR="00940823" w:rsidRPr="00961AA6">
          <w:rPr>
            <w:rFonts w:eastAsiaTheme="minorEastAsia" w:cstheme="minorHAnsi"/>
            <w:highlight w:val="yellow"/>
            <w:rPrChange w:id="328" w:author="romerta@miamioh.edu" w:date="2019-11-22T20:57:00Z">
              <w:rPr>
                <w:rFonts w:eastAsiaTheme="minorEastAsia" w:cstheme="minorHAnsi"/>
              </w:rPr>
            </w:rPrChange>
          </w:rPr>
          <w:t xml:space="preserve"> for a given node v</w:t>
        </w:r>
      </w:ins>
      <w:r w:rsidR="0067189B" w:rsidRPr="00961AA6">
        <w:rPr>
          <w:rFonts w:eastAsiaTheme="minorEastAsia" w:cstheme="minorHAnsi"/>
          <w:highlight w:val="yellow"/>
          <w:rPrChange w:id="329" w:author="romerta@miamioh.edu" w:date="2019-11-22T20:57:00Z">
            <w:rPr>
              <w:rFonts w:eastAsiaTheme="minorEastAsia" w:cstheme="minorHAnsi"/>
            </w:rPr>
          </w:rPrChange>
        </w:rPr>
        <w:t xml:space="preserve">, </w:t>
      </w:r>
      <w:ins w:id="330" w:author="Aqualonne" w:date="2019-11-14T20:17:00Z">
        <w:r w:rsidR="00940823" w:rsidRPr="00961AA6">
          <w:rPr>
            <w:rFonts w:eastAsiaTheme="minorEastAsia" w:cstheme="minorHAnsi"/>
            <w:highlight w:val="yellow"/>
            <w:rPrChange w:id="331" w:author="romerta@miamioh.edu" w:date="2019-11-22T20:57:00Z">
              <w:rPr>
                <w:rFonts w:eastAsiaTheme="minorEastAsia" w:cstheme="minorHAnsi"/>
              </w:rPr>
            </w:rPrChange>
          </w:rPr>
          <w:t xml:space="preserve">count how many shortest paths between all pairs of nodes traverse v, and divide by the </w:t>
        </w:r>
        <w:r w:rsidR="00940823" w:rsidRPr="00961AA6">
          <w:rPr>
            <w:rFonts w:eastAsiaTheme="minorEastAsia" w:cstheme="minorHAnsi"/>
            <w:highlight w:val="yellow"/>
            <w:rPrChange w:id="332" w:author="romerta@miamioh.edu" w:date="2019-11-22T20:57:00Z">
              <w:rPr>
                <w:rFonts w:eastAsiaTheme="minorEastAsia" w:cstheme="minorHAnsi"/>
              </w:rPr>
            </w:rPrChange>
          </w:rPr>
          <w:lastRenderedPageBreak/>
          <w:t>total number of shortest paths.</w:t>
        </w:r>
      </w:ins>
      <w:del w:id="333" w:author="Aqualonne" w:date="2019-11-14T20:17:00Z">
        <w:r w:rsidR="0067189B" w:rsidRPr="00961AA6" w:rsidDel="00940823">
          <w:rPr>
            <w:rFonts w:eastAsiaTheme="minorEastAsia" w:cstheme="minorHAnsi"/>
            <w:highlight w:val="yellow"/>
            <w:rPrChange w:id="334" w:author="romerta@miamioh.edu" w:date="2019-11-22T20:57:00Z">
              <w:rPr>
                <w:rFonts w:eastAsiaTheme="minorEastAsia" w:cstheme="minorHAnsi"/>
              </w:rPr>
            </w:rPrChange>
          </w:rPr>
          <w:delText>take the sum of the shortest paths between nodes s and t that pass-through node v then divide the number of shortest paths between nodes s and t.</w:delText>
        </w:r>
      </w:del>
      <w:r w:rsidR="00AB161E" w:rsidRPr="00961AA6">
        <w:rPr>
          <w:rFonts w:eastAsiaTheme="minorEastAsia" w:cstheme="minorHAnsi"/>
          <w:highlight w:val="yellow"/>
          <w:rPrChange w:id="335" w:author="romerta@miamioh.edu" w:date="2019-11-22T20:57:00Z">
            <w:rPr>
              <w:rFonts w:eastAsiaTheme="minorEastAsia" w:cstheme="minorHAnsi"/>
            </w:rPr>
          </w:rPrChange>
        </w:rPr>
        <w:t xml:space="preserve"> (Brandes, </w:t>
      </w:r>
      <w:r w:rsidR="00AB161E" w:rsidRPr="00961AA6">
        <w:rPr>
          <w:rFonts w:cstheme="minorHAnsi"/>
          <w:color w:val="222222"/>
          <w:highlight w:val="yellow"/>
          <w:shd w:val="clear" w:color="auto" w:fill="FFFFFF"/>
          <w:rPrChange w:id="336" w:author="romerta@miamioh.edu" w:date="2019-11-22T20:57:00Z">
            <w:rPr>
              <w:rFonts w:cstheme="minorHAnsi"/>
              <w:color w:val="222222"/>
              <w:shd w:val="clear" w:color="auto" w:fill="FFFFFF"/>
            </w:rPr>
          </w:rPrChange>
        </w:rPr>
        <w:t>"Maintaining the duality of closeness and betweenness centrality.").</w:t>
      </w:r>
    </w:p>
    <w:p w14:paraId="1AA3FDFD" w14:textId="3C0F42A9" w:rsidR="00861CF5" w:rsidRPr="00961AA6" w:rsidDel="002C7C48" w:rsidRDefault="00AC73F7">
      <w:pPr>
        <w:rPr>
          <w:del w:id="337" w:author="romerta@miamioh.edu" w:date="2019-11-22T20:06:00Z"/>
          <w:rFonts w:cstheme="minorHAnsi"/>
          <w:color w:val="222222"/>
          <w:highlight w:val="yellow"/>
          <w:shd w:val="clear" w:color="auto" w:fill="FFFFFF"/>
          <w:rPrChange w:id="338" w:author="romerta@miamioh.edu" w:date="2019-11-22T20:57:00Z">
            <w:rPr>
              <w:del w:id="339" w:author="romerta@miamioh.edu" w:date="2019-11-22T20:06:00Z"/>
              <w:rFonts w:cstheme="minorHAnsi"/>
              <w:color w:val="222222"/>
              <w:shd w:val="clear" w:color="auto" w:fill="FFFFFF"/>
            </w:rPr>
          </w:rPrChange>
        </w:rPr>
      </w:pPr>
      <w:del w:id="340" w:author="romerta@miamioh.edu" w:date="2019-11-22T20:06:00Z">
        <w:r w:rsidRPr="00961AA6" w:rsidDel="002C7C48">
          <w:rPr>
            <w:rFonts w:eastAsiaTheme="minorEastAsia" w:cstheme="minorHAnsi"/>
            <w:noProof/>
            <w:highlight w:val="yellow"/>
            <w:rPrChange w:id="341" w:author="romerta@miamioh.edu" w:date="2019-11-22T20:57:00Z">
              <w:rPr>
                <w:rFonts w:eastAsiaTheme="minorEastAsia" w:cstheme="minorHAnsi"/>
                <w:noProof/>
              </w:rPr>
            </w:rPrChange>
          </w:rPr>
          <mc:AlternateContent>
            <mc:Choice Requires="wpg">
              <w:drawing>
                <wp:anchor distT="0" distB="0" distL="114300" distR="114300" simplePos="0" relativeHeight="251688960" behindDoc="0" locked="0" layoutInCell="1" allowOverlap="1" wp14:anchorId="3D109BF0" wp14:editId="052C9CE2">
                  <wp:simplePos x="0" y="0"/>
                  <wp:positionH relativeFrom="margin">
                    <wp:align>center</wp:align>
                  </wp:positionH>
                  <wp:positionV relativeFrom="paragraph">
                    <wp:posOffset>1352550</wp:posOffset>
                  </wp:positionV>
                  <wp:extent cx="5162550" cy="3028950"/>
                  <wp:effectExtent l="0" t="0" r="0" b="0"/>
                  <wp:wrapTopAndBottom/>
                  <wp:docPr id="31" name="Group 31"/>
                  <wp:cNvGraphicFramePr/>
                  <a:graphic xmlns:a="http://schemas.openxmlformats.org/drawingml/2006/main">
                    <a:graphicData uri="http://schemas.microsoft.com/office/word/2010/wordprocessingGroup">
                      <wpg:wgp>
                        <wpg:cNvGrpSpPr/>
                        <wpg:grpSpPr>
                          <a:xfrm>
                            <a:off x="0" y="0"/>
                            <a:ext cx="5162550" cy="3028950"/>
                            <a:chOff x="0" y="0"/>
                            <a:chExt cx="5162550" cy="3028950"/>
                          </a:xfrm>
                        </wpg:grpSpPr>
                        <pic:pic xmlns:pic="http://schemas.openxmlformats.org/drawingml/2006/picture">
                          <pic:nvPicPr>
                            <pic:cNvPr id="5" name="Picture 5" descr="A picture containing sitting, photo, computer, small&#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476250" y="0"/>
                              <a:ext cx="4210685" cy="2806700"/>
                            </a:xfrm>
                            <a:prstGeom prst="rect">
                              <a:avLst/>
                            </a:prstGeom>
                          </pic:spPr>
                        </pic:pic>
                        <wps:wsp>
                          <wps:cNvPr id="30" name="Text Box 30"/>
                          <wps:cNvSpPr txBox="1"/>
                          <wps:spPr>
                            <a:xfrm>
                              <a:off x="0" y="2571750"/>
                              <a:ext cx="5162550" cy="457200"/>
                            </a:xfrm>
                            <a:prstGeom prst="rect">
                              <a:avLst/>
                            </a:prstGeom>
                            <a:solidFill>
                              <a:schemeClr val="lt1"/>
                            </a:solidFill>
                            <a:ln w="6350">
                              <a:noFill/>
                            </a:ln>
                          </wps:spPr>
                          <wps:txbx>
                            <w:txbxContent>
                              <w:p w14:paraId="66450A86" w14:textId="7A6201A3" w:rsidR="00CC7AB5" w:rsidRDefault="00CC7AB5" w:rsidP="00D27A86">
                                <w:r>
                                  <w:t>Fig. 3. A randomly generated graph with 10 vertices and 15 edges to demonstrate betweenness centrality.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D109BF0" id="Group 31" o:spid="_x0000_s1032" style="position:absolute;margin-left:0;margin-top:106.5pt;width:406.5pt;height:238.5pt;z-index:251688960;mso-position-horizontal:center;mso-position-horizontal-relative:margin" coordsize="51625,30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">
                  <v:shape id="Picture 5" o:spid="_x0000_s1033" type="#_x0000_t75" alt="A picture containing sitting, photo, computer, small&#10;&#10;Description automatically generated" style="position:absolute;left:4762;width:42107;height:28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">
                    <v:imagedata r:id="rId14" o:title="A picture containing sitting, photo, computer, small&#10;&#10;Description automatically generated"/>
                  </v:shape>
                  <v:shape id="Text Box 30" o:spid="_x0000_s1034" type="#_x0000_t202" style="position:absolute;top:25717;width:5162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" fillcolor="white [3201]" stroked="f" strokeweight=".5pt">
                    <v:textbox>
                      <w:txbxContent>
                        <w:p w14:paraId="66450A86" w14:textId="7A6201A3" w:rsidR="00CC7AB5" w:rsidRDefault="00CC7AB5" w:rsidP="00D27A86">
                          <w:r>
                            <w:t>Fig. 3. A randomly generated graph with 10 vertices and 15 edges to demonstrate betweenness centrality.</w:t>
                          </w:r>
                        </w:p>
                      </w:txbxContent>
                    </v:textbox>
                  </v:shape>
                  <w10:wrap type="topAndBottom" anchorx="margin"/>
                </v:group>
              </w:pict>
            </mc:Fallback>
          </mc:AlternateContent>
        </w:r>
      </w:del>
      <w:r w:rsidR="0067189B" w:rsidRPr="00961AA6">
        <w:rPr>
          <w:rFonts w:eastAsiaTheme="minorEastAsia" w:cstheme="minorHAnsi"/>
          <w:highlight w:val="yellow"/>
          <w:rPrChange w:id="342" w:author="romerta@miamioh.edu" w:date="2019-11-22T20:57:00Z">
            <w:rPr>
              <w:rFonts w:eastAsiaTheme="minorEastAsia" w:cstheme="minorHAnsi"/>
            </w:rPr>
          </w:rPrChange>
        </w:rPr>
        <w:tab/>
        <w:t xml:space="preserve">The betweenness centrality can be defined mathematically as follows. </w:t>
      </w:r>
      <w:r w:rsidR="0067189B" w:rsidRPr="00961AA6">
        <w:rPr>
          <w:rFonts w:cstheme="minorHAnsi"/>
          <w:highlight w:val="yellow"/>
          <w:rPrChange w:id="343" w:author="romerta@miamioh.edu" w:date="2019-11-22T20:57:00Z">
            <w:rPr>
              <w:rFonts w:cstheme="minorHAnsi"/>
            </w:rPr>
          </w:rPrChange>
        </w:rPr>
        <w:t xml:space="preserve">The closeness centrality for a vertex </w:t>
      </w:r>
      <m:oMath>
        <m:r>
          <w:rPr>
            <w:rFonts w:ascii="Cambria Math" w:hAnsi="Cambria Math" w:cstheme="minorHAnsi"/>
            <w:highlight w:val="yellow"/>
            <w:rPrChange w:id="344" w:author="romerta@miamioh.edu" w:date="2019-11-22T20:57:00Z">
              <w:rPr>
                <w:rFonts w:ascii="Cambria Math" w:hAnsi="Cambria Math" w:cstheme="minorHAnsi"/>
              </w:rPr>
            </w:rPrChange>
          </w:rPr>
          <m:t>v</m:t>
        </m:r>
        <m:r>
          <w:del w:id="345" w:author="Aqualonne" w:date="2019-11-14T20:17:00Z">
            <m:rPr>
              <m:sty m:val="p"/>
            </m:rPr>
            <w:rPr>
              <w:rFonts w:ascii="Cambria Math" w:eastAsiaTheme="minorEastAsia" w:hAnsi="Cambria Math" w:cstheme="minorHAnsi"/>
              <w:highlight w:val="yellow"/>
              <w:rPrChange w:id="346" w:author="romerta@miamioh.edu" w:date="2019-11-22T20:57:00Z">
                <w:rPr>
                  <w:rFonts w:ascii="Cambria Math" w:eastAsiaTheme="minorEastAsia" w:hAnsi="Cambria Math" w:cstheme="minorHAnsi"/>
                </w:rPr>
              </w:rPrChange>
            </w:rPr>
            <m:t xml:space="preserve">, for a given graph </m:t>
          </w:del>
        </m:r>
        <m:r>
          <w:del w:id="347" w:author="Aqualonne" w:date="2019-11-14T20:17:00Z">
            <w:rPr>
              <w:rFonts w:ascii="Cambria Math" w:eastAsiaTheme="minorEastAsia" w:hAnsi="Cambria Math" w:cstheme="minorHAnsi"/>
              <w:highlight w:val="yellow"/>
              <w:rPrChange w:id="348" w:author="romerta@miamioh.edu" w:date="2019-11-22T20:57:00Z">
                <w:rPr>
                  <w:rFonts w:ascii="Cambria Math" w:eastAsiaTheme="minorEastAsia" w:hAnsi="Cambria Math" w:cstheme="minorHAnsi"/>
                </w:rPr>
              </w:rPrChange>
            </w:rPr>
            <m:t>G</m:t>
          </w:del>
        </m:r>
        <m:r>
          <w:del w:id="349" w:author="Aqualonne" w:date="2019-11-14T20:17:00Z">
            <m:rPr>
              <m:sty m:val="p"/>
            </m:rPr>
            <w:rPr>
              <w:rFonts w:ascii="Cambria Math" w:eastAsiaTheme="minorEastAsia" w:hAnsi="Cambria Math" w:cstheme="minorHAnsi"/>
              <w:highlight w:val="yellow"/>
              <w:rPrChange w:id="350" w:author="romerta@miamioh.edu" w:date="2019-11-22T20:57:00Z">
                <w:rPr>
                  <w:rFonts w:ascii="Cambria Math" w:eastAsiaTheme="minorEastAsia" w:hAnsi="Cambria Math" w:cstheme="minorHAnsi"/>
                </w:rPr>
              </w:rPrChange>
            </w:rPr>
            <m:t xml:space="preserve">, where the graph can be defined as  </m:t>
          </w:del>
        </m:r>
        <m:r>
          <w:del w:id="351" w:author="Aqualonne" w:date="2019-11-14T20:17:00Z">
            <w:rPr>
              <w:rFonts w:ascii="Cambria Math" w:eastAsiaTheme="minorEastAsia" w:hAnsi="Cambria Math" w:cstheme="minorHAnsi"/>
              <w:highlight w:val="yellow"/>
              <w:rPrChange w:id="352" w:author="romerta@miamioh.edu" w:date="2019-11-22T20:57:00Z">
                <w:rPr>
                  <w:rFonts w:ascii="Cambria Math" w:eastAsiaTheme="minorEastAsia" w:hAnsi="Cambria Math" w:cstheme="minorHAnsi"/>
                </w:rPr>
              </w:rPrChange>
            </w:rPr>
            <m:t>G≔(V, E)</m:t>
          </w:del>
        </m:r>
        <m:r>
          <w:del w:id="353" w:author="Aqualonne" w:date="2019-11-14T20:17:00Z">
            <m:rPr>
              <m:sty m:val="p"/>
            </m:rPr>
            <w:rPr>
              <w:rFonts w:ascii="Cambria Math" w:eastAsiaTheme="minorEastAsia" w:hAnsi="Cambria Math" w:cstheme="minorHAnsi"/>
              <w:highlight w:val="yellow"/>
              <w:rPrChange w:id="354" w:author="romerta@miamioh.edu" w:date="2019-11-22T20:57:00Z">
                <w:rPr>
                  <w:rFonts w:ascii="Cambria Math" w:eastAsiaTheme="minorEastAsia" w:hAnsi="Cambria Math" w:cstheme="minorHAnsi"/>
                </w:rPr>
              </w:rPrChange>
            </w:rPr>
            <m:t xml:space="preserve"> for </m:t>
          </w:del>
        </m:r>
        <m:r>
          <w:del w:id="355" w:author="Aqualonne" w:date="2019-11-14T20:17:00Z">
            <w:rPr>
              <w:rFonts w:ascii="Cambria Math" w:eastAsiaTheme="minorEastAsia" w:hAnsi="Cambria Math" w:cstheme="minorHAnsi"/>
              <w:highlight w:val="yellow"/>
              <w:rPrChange w:id="356" w:author="romerta@miamioh.edu" w:date="2019-11-22T20:57:00Z">
                <w:rPr>
                  <w:rFonts w:ascii="Cambria Math" w:eastAsiaTheme="minorEastAsia" w:hAnsi="Cambria Math" w:cstheme="minorHAnsi"/>
                </w:rPr>
              </w:rPrChange>
            </w:rPr>
            <m:t>|V|</m:t>
          </w:del>
        </m:r>
        <m:r>
          <w:del w:id="357" w:author="Aqualonne" w:date="2019-11-14T20:17:00Z">
            <m:rPr>
              <m:sty m:val="p"/>
            </m:rPr>
            <w:rPr>
              <w:rFonts w:ascii="Cambria Math" w:eastAsiaTheme="minorEastAsia" w:hAnsi="Cambria Math" w:cstheme="minorHAnsi"/>
              <w:highlight w:val="yellow"/>
              <w:rPrChange w:id="358" w:author="romerta@miamioh.edu" w:date="2019-11-22T20:57:00Z">
                <w:rPr>
                  <w:rFonts w:ascii="Cambria Math" w:eastAsiaTheme="minorEastAsia" w:hAnsi="Cambria Math" w:cstheme="minorHAnsi"/>
                </w:rPr>
              </w:rPrChange>
            </w:rPr>
            <m:t xml:space="preserve"> vertices and </m:t>
          </w:del>
        </m:r>
        <m:r>
          <w:del w:id="359" w:author="Aqualonne" w:date="2019-11-14T20:17:00Z">
            <w:rPr>
              <w:rFonts w:ascii="Cambria Math" w:eastAsiaTheme="minorEastAsia" w:hAnsi="Cambria Math" w:cstheme="minorHAnsi"/>
              <w:highlight w:val="yellow"/>
              <w:rPrChange w:id="360" w:author="romerta@miamioh.edu" w:date="2019-11-22T20:57:00Z">
                <w:rPr>
                  <w:rFonts w:ascii="Cambria Math" w:eastAsiaTheme="minorEastAsia" w:hAnsi="Cambria Math" w:cstheme="minorHAnsi"/>
                </w:rPr>
              </w:rPrChange>
            </w:rPr>
            <m:t>|E|</m:t>
          </w:del>
        </m:r>
        <m:r>
          <w:del w:id="361" w:author="Aqualonne" w:date="2019-11-14T20:17:00Z">
            <m:rPr>
              <m:sty m:val="p"/>
            </m:rPr>
            <w:rPr>
              <w:rFonts w:ascii="Cambria Math" w:eastAsiaTheme="minorEastAsia" w:hAnsi="Cambria Math" w:cstheme="minorHAnsi"/>
              <w:highlight w:val="yellow"/>
              <w:rPrChange w:id="362" w:author="romerta@miamioh.edu" w:date="2019-11-22T20:57:00Z">
                <w:rPr>
                  <w:rFonts w:ascii="Cambria Math" w:eastAsiaTheme="minorEastAsia" w:hAnsi="Cambria Math" w:cstheme="minorHAnsi"/>
                </w:rPr>
              </w:rPrChange>
            </w:rPr>
            <m:t xml:space="preserve"> edges</m:t>
          </w:del>
        </m:r>
      </m:oMath>
      <w:r w:rsidR="0067189B" w:rsidRPr="00961AA6">
        <w:rPr>
          <w:rFonts w:eastAsiaTheme="minorEastAsia" w:cstheme="minorHAnsi"/>
          <w:highlight w:val="yellow"/>
          <w:rPrChange w:id="363" w:author="romerta@miamioh.edu" w:date="2019-11-22T20:57:00Z">
            <w:rPr>
              <w:rFonts w:eastAsiaTheme="minorEastAsia" w:cstheme="minorHAnsi"/>
            </w:rPr>
          </w:rPrChange>
        </w:rPr>
        <w:t xml:space="preserve"> is defined as </w:t>
      </w:r>
      <m:oMath>
        <m:sSub>
          <m:sSubPr>
            <m:ctrlPr>
              <w:rPr>
                <w:rFonts w:ascii="Cambria Math" w:eastAsiaTheme="minorEastAsia" w:hAnsi="Cambria Math" w:cstheme="minorHAnsi"/>
                <w:i/>
                <w:highlight w:val="yellow"/>
                <w:rPrChange w:id="364" w:author="romerta@miamioh.edu" w:date="2019-11-22T20:57:00Z">
                  <w:rPr>
                    <w:rFonts w:ascii="Cambria Math" w:eastAsiaTheme="minorEastAsia" w:hAnsi="Cambria Math" w:cstheme="minorHAnsi"/>
                    <w:i/>
                  </w:rPr>
                </w:rPrChange>
              </w:rPr>
            </m:ctrlPr>
          </m:sSubPr>
          <m:e>
            <m:r>
              <w:rPr>
                <w:rFonts w:ascii="Cambria Math" w:eastAsiaTheme="minorEastAsia" w:hAnsi="Cambria Math" w:cstheme="minorHAnsi"/>
                <w:highlight w:val="yellow"/>
                <w:rPrChange w:id="365" w:author="romerta@miamioh.edu" w:date="2019-11-22T20:57:00Z">
                  <w:rPr>
                    <w:rFonts w:ascii="Cambria Math" w:eastAsiaTheme="minorEastAsia" w:hAnsi="Cambria Math" w:cstheme="minorHAnsi"/>
                  </w:rPr>
                </w:rPrChange>
              </w:rPr>
              <m:t>C</m:t>
            </m:r>
          </m:e>
          <m:sub>
            <m:r>
              <w:rPr>
                <w:rFonts w:ascii="Cambria Math" w:eastAsiaTheme="minorEastAsia" w:hAnsi="Cambria Math" w:cstheme="minorHAnsi"/>
                <w:highlight w:val="yellow"/>
                <w:rPrChange w:id="366" w:author="romerta@miamioh.edu" w:date="2019-11-22T20:57:00Z">
                  <w:rPr>
                    <w:rFonts w:ascii="Cambria Math" w:eastAsiaTheme="minorEastAsia" w:hAnsi="Cambria Math" w:cstheme="minorHAnsi"/>
                  </w:rPr>
                </w:rPrChange>
              </w:rPr>
              <m:t>B</m:t>
            </m:r>
          </m:sub>
        </m:sSub>
        <m:d>
          <m:dPr>
            <m:ctrlPr>
              <w:rPr>
                <w:rFonts w:ascii="Cambria Math" w:eastAsiaTheme="minorEastAsia" w:hAnsi="Cambria Math" w:cstheme="minorHAnsi"/>
                <w:i/>
                <w:highlight w:val="yellow"/>
                <w:rPrChange w:id="367" w:author="romerta@miamioh.edu" w:date="2019-11-22T20:57:00Z">
                  <w:rPr>
                    <w:rFonts w:ascii="Cambria Math" w:eastAsiaTheme="minorEastAsia" w:hAnsi="Cambria Math" w:cstheme="minorHAnsi"/>
                    <w:i/>
                  </w:rPr>
                </w:rPrChange>
              </w:rPr>
            </m:ctrlPr>
          </m:dPr>
          <m:e>
            <m:r>
              <w:rPr>
                <w:rFonts w:ascii="Cambria Math" w:eastAsiaTheme="minorEastAsia" w:hAnsi="Cambria Math" w:cstheme="minorHAnsi"/>
                <w:highlight w:val="yellow"/>
                <w:rPrChange w:id="368" w:author="romerta@miamioh.edu" w:date="2019-11-22T20:57:00Z">
                  <w:rPr>
                    <w:rFonts w:ascii="Cambria Math" w:eastAsiaTheme="minorEastAsia" w:hAnsi="Cambria Math" w:cstheme="minorHAnsi"/>
                  </w:rPr>
                </w:rPrChange>
              </w:rPr>
              <m:t>v</m:t>
            </m:r>
          </m:e>
        </m:d>
        <m:r>
          <w:rPr>
            <w:rFonts w:ascii="Cambria Math" w:eastAsiaTheme="minorEastAsia" w:hAnsi="Cambria Math" w:cstheme="minorHAnsi"/>
            <w:highlight w:val="yellow"/>
            <w:rPrChange w:id="369" w:author="romerta@miamioh.edu" w:date="2019-11-22T20:57:00Z">
              <w:rPr>
                <w:rFonts w:ascii="Cambria Math" w:eastAsiaTheme="minorEastAsia" w:hAnsi="Cambria Math" w:cstheme="minorHAnsi"/>
              </w:rPr>
            </w:rPrChange>
          </w:rPr>
          <m:t xml:space="preserve">= </m:t>
        </m:r>
        <m:nary>
          <m:naryPr>
            <m:chr m:val="∑"/>
            <m:limLoc m:val="undOvr"/>
            <m:supHide m:val="1"/>
            <m:ctrlPr>
              <w:rPr>
                <w:rFonts w:ascii="Cambria Math" w:eastAsiaTheme="minorEastAsia" w:hAnsi="Cambria Math" w:cstheme="minorHAnsi"/>
                <w:i/>
                <w:highlight w:val="yellow"/>
                <w:rPrChange w:id="370" w:author="romerta@miamioh.edu" w:date="2019-11-22T20:57:00Z">
                  <w:rPr>
                    <w:rFonts w:ascii="Cambria Math" w:eastAsiaTheme="minorEastAsia" w:hAnsi="Cambria Math" w:cstheme="minorHAnsi"/>
                    <w:i/>
                  </w:rPr>
                </w:rPrChange>
              </w:rPr>
            </m:ctrlPr>
          </m:naryPr>
          <m:sub>
            <m:r>
              <w:rPr>
                <w:rFonts w:ascii="Cambria Math" w:eastAsiaTheme="minorEastAsia" w:hAnsi="Cambria Math" w:cstheme="minorHAnsi"/>
                <w:highlight w:val="yellow"/>
                <w:rPrChange w:id="371" w:author="romerta@miamioh.edu" w:date="2019-11-22T20:57:00Z">
                  <w:rPr>
                    <w:rFonts w:ascii="Cambria Math" w:eastAsiaTheme="minorEastAsia" w:hAnsi="Cambria Math" w:cstheme="minorHAnsi"/>
                  </w:rPr>
                </w:rPrChange>
              </w:rPr>
              <m:t>s,t∈V</m:t>
            </m:r>
          </m:sub>
          <m:sup/>
          <m:e>
            <m:f>
              <m:fPr>
                <m:ctrlPr>
                  <w:rPr>
                    <w:rFonts w:ascii="Cambria Math" w:eastAsiaTheme="minorEastAsia" w:hAnsi="Cambria Math" w:cstheme="minorHAnsi"/>
                    <w:i/>
                    <w:highlight w:val="yellow"/>
                    <w:rPrChange w:id="372" w:author="romerta@miamioh.edu" w:date="2019-11-22T20:57:00Z">
                      <w:rPr>
                        <w:rFonts w:ascii="Cambria Math" w:eastAsiaTheme="minorEastAsia" w:hAnsi="Cambria Math" w:cstheme="minorHAnsi"/>
                        <w:i/>
                      </w:rPr>
                    </w:rPrChange>
                  </w:rPr>
                </m:ctrlPr>
              </m:fPr>
              <m:num>
                <m:r>
                  <w:rPr>
                    <w:rFonts w:ascii="Cambria Math" w:eastAsiaTheme="minorEastAsia" w:hAnsi="Cambria Math" w:cstheme="minorHAnsi"/>
                    <w:highlight w:val="yellow"/>
                    <w:rPrChange w:id="373" w:author="romerta@miamioh.edu" w:date="2019-11-22T20:57:00Z">
                      <w:rPr>
                        <w:rFonts w:ascii="Cambria Math" w:eastAsiaTheme="minorEastAsia" w:hAnsi="Cambria Math" w:cstheme="minorHAnsi"/>
                      </w:rPr>
                    </w:rPrChange>
                  </w:rPr>
                  <m:t>σ(s,t|v)</m:t>
                </m:r>
              </m:num>
              <m:den>
                <m:r>
                  <w:rPr>
                    <w:rFonts w:ascii="Cambria Math" w:eastAsiaTheme="minorEastAsia" w:hAnsi="Cambria Math" w:cstheme="minorHAnsi"/>
                    <w:highlight w:val="yellow"/>
                    <w:rPrChange w:id="374" w:author="romerta@miamioh.edu" w:date="2019-11-22T20:57:00Z">
                      <w:rPr>
                        <w:rFonts w:ascii="Cambria Math" w:eastAsiaTheme="minorEastAsia" w:hAnsi="Cambria Math" w:cstheme="minorHAnsi"/>
                      </w:rPr>
                    </w:rPrChange>
                  </w:rPr>
                  <m:t>σ(s,t)</m:t>
                </m:r>
              </m:den>
            </m:f>
          </m:e>
        </m:nary>
      </m:oMath>
      <w:r w:rsidR="0067189B" w:rsidRPr="00961AA6">
        <w:rPr>
          <w:rFonts w:eastAsiaTheme="minorEastAsia" w:cstheme="minorHAnsi"/>
          <w:highlight w:val="yellow"/>
          <w:rPrChange w:id="375" w:author="romerta@miamioh.edu" w:date="2019-11-22T20:57:00Z">
            <w:rPr>
              <w:rFonts w:eastAsiaTheme="minorEastAsia" w:cstheme="minorHAnsi"/>
            </w:rPr>
          </w:rPrChange>
        </w:rPr>
        <w:t xml:space="preserve"> </w:t>
      </w:r>
      <w:r w:rsidR="00AB161E" w:rsidRPr="00961AA6">
        <w:rPr>
          <w:rFonts w:eastAsiaTheme="minorEastAsia" w:cstheme="minorHAnsi"/>
          <w:highlight w:val="yellow"/>
          <w:rPrChange w:id="376" w:author="romerta@miamioh.edu" w:date="2019-11-22T20:57:00Z">
            <w:rPr>
              <w:rFonts w:eastAsiaTheme="minorEastAsia" w:cstheme="minorHAnsi"/>
            </w:rPr>
          </w:rPrChange>
        </w:rPr>
        <w:t xml:space="preserve"> where </w:t>
      </w:r>
      <m:oMath>
        <m:r>
          <w:rPr>
            <w:rFonts w:ascii="Cambria Math" w:eastAsiaTheme="minorEastAsia" w:hAnsi="Cambria Math" w:cstheme="minorHAnsi"/>
            <w:highlight w:val="yellow"/>
            <w:rPrChange w:id="377" w:author="romerta@miamioh.edu" w:date="2019-11-22T20:57:00Z">
              <w:rPr>
                <w:rFonts w:ascii="Cambria Math" w:eastAsiaTheme="minorEastAsia" w:hAnsi="Cambria Math" w:cstheme="minorHAnsi"/>
              </w:rPr>
            </w:rPrChange>
          </w:rPr>
          <m:t>σ(s,t|v)</m:t>
        </m:r>
      </m:oMath>
      <w:r w:rsidR="00AB161E" w:rsidRPr="00961AA6">
        <w:rPr>
          <w:rFonts w:eastAsiaTheme="minorEastAsia" w:cstheme="minorHAnsi"/>
          <w:highlight w:val="yellow"/>
          <w:rPrChange w:id="378" w:author="romerta@miamioh.edu" w:date="2019-11-22T20:57:00Z">
            <w:rPr>
              <w:rFonts w:eastAsiaTheme="minorEastAsia" w:cstheme="minorHAnsi"/>
            </w:rPr>
          </w:rPrChange>
        </w:rPr>
        <w:t xml:space="preserve"> is the number of shortest paths between s and t given they contain vertex v and </w:t>
      </w:r>
      <m:oMath>
        <m:r>
          <w:rPr>
            <w:rFonts w:ascii="Cambria Math" w:eastAsiaTheme="minorEastAsia" w:hAnsi="Cambria Math" w:cstheme="minorHAnsi"/>
            <w:highlight w:val="yellow"/>
            <w:rPrChange w:id="379" w:author="romerta@miamioh.edu" w:date="2019-11-22T20:57:00Z">
              <w:rPr>
                <w:rFonts w:ascii="Cambria Math" w:eastAsiaTheme="minorEastAsia" w:hAnsi="Cambria Math" w:cstheme="minorHAnsi"/>
              </w:rPr>
            </w:rPrChange>
          </w:rPr>
          <m:t>σ(s,t)</m:t>
        </m:r>
      </m:oMath>
      <w:r w:rsidR="00AB161E" w:rsidRPr="00961AA6">
        <w:rPr>
          <w:rFonts w:eastAsiaTheme="minorEastAsia" w:cstheme="minorHAnsi"/>
          <w:highlight w:val="yellow"/>
          <w:rPrChange w:id="380" w:author="romerta@miamioh.edu" w:date="2019-11-22T20:57:00Z">
            <w:rPr>
              <w:rFonts w:eastAsiaTheme="minorEastAsia" w:cstheme="minorHAnsi"/>
            </w:rPr>
          </w:rPrChange>
        </w:rPr>
        <w:t xml:space="preserve"> is the number of shortest paths between s and t (Brandes, </w:t>
      </w:r>
      <w:r w:rsidR="00AB161E" w:rsidRPr="00961AA6">
        <w:rPr>
          <w:rFonts w:cstheme="minorHAnsi"/>
          <w:color w:val="222222"/>
          <w:highlight w:val="yellow"/>
          <w:shd w:val="clear" w:color="auto" w:fill="FFFFFF"/>
          <w:rPrChange w:id="381" w:author="romerta@miamioh.edu" w:date="2019-11-22T20:57:00Z">
            <w:rPr>
              <w:rFonts w:cstheme="minorHAnsi"/>
              <w:color w:val="222222"/>
              <w:shd w:val="clear" w:color="auto" w:fill="FFFFFF"/>
            </w:rPr>
          </w:rPrChange>
        </w:rPr>
        <w:t>"Maintaining the duality of closeness and betweenness centrality.").</w:t>
      </w:r>
    </w:p>
    <w:p w14:paraId="307D2C1B" w14:textId="77777777" w:rsidR="002C7C48" w:rsidRPr="00961AA6" w:rsidRDefault="002C7C48">
      <w:pPr>
        <w:rPr>
          <w:ins w:id="382" w:author="romerta@miamioh.edu" w:date="2019-11-22T20:06:00Z"/>
          <w:rFonts w:eastAsiaTheme="minorEastAsia" w:cstheme="minorHAnsi"/>
          <w:highlight w:val="yellow"/>
          <w:rPrChange w:id="383" w:author="romerta@miamioh.edu" w:date="2019-11-22T20:57:00Z">
            <w:rPr>
              <w:ins w:id="384" w:author="romerta@miamioh.edu" w:date="2019-11-22T20:06:00Z"/>
              <w:rFonts w:eastAsiaTheme="minorEastAsia" w:cstheme="minorHAnsi"/>
            </w:rPr>
          </w:rPrChange>
        </w:rPr>
      </w:pPr>
    </w:p>
    <w:p w14:paraId="536238B2" w14:textId="04F66C81" w:rsidR="0067189B" w:rsidRPr="00961AA6" w:rsidDel="002C7C48" w:rsidRDefault="00861CF5">
      <w:pPr>
        <w:rPr>
          <w:del w:id="385" w:author="romerta@miamioh.edu" w:date="2019-11-22T20:06:00Z"/>
          <w:rFonts w:eastAsiaTheme="minorEastAsia" w:cstheme="minorHAnsi"/>
          <w:highlight w:val="yellow"/>
          <w:rPrChange w:id="386" w:author="romerta@miamioh.edu" w:date="2019-11-22T20:57:00Z">
            <w:rPr>
              <w:del w:id="387" w:author="romerta@miamioh.edu" w:date="2019-11-22T20:06:00Z"/>
              <w:rFonts w:eastAsiaTheme="minorEastAsia" w:cstheme="minorHAnsi"/>
            </w:rPr>
          </w:rPrChange>
        </w:rPr>
      </w:pPr>
      <w:del w:id="388" w:author="romerta@miamioh.edu" w:date="2019-11-22T20:06:00Z">
        <w:r w:rsidRPr="00961AA6" w:rsidDel="002C7C48">
          <w:rPr>
            <w:rFonts w:eastAsiaTheme="minorEastAsia" w:cstheme="minorHAnsi"/>
            <w:highlight w:val="yellow"/>
            <w:rPrChange w:id="389" w:author="romerta@miamioh.edu" w:date="2019-11-22T20:57:00Z">
              <w:rPr>
                <w:rFonts w:eastAsiaTheme="minorEastAsia" w:cstheme="minorHAnsi"/>
              </w:rPr>
            </w:rPrChange>
          </w:rPr>
          <w:tab/>
        </w:r>
        <w:r w:rsidR="00C1387A" w:rsidRPr="00961AA6" w:rsidDel="002C7C48">
          <w:rPr>
            <w:rFonts w:eastAsiaTheme="minorEastAsia" w:cstheme="minorHAnsi"/>
            <w:highlight w:val="yellow"/>
            <w:rPrChange w:id="390" w:author="romerta@miamioh.edu" w:date="2019-11-22T20:57:00Z">
              <w:rPr>
                <w:rFonts w:eastAsiaTheme="minorEastAsia" w:cstheme="minorHAnsi"/>
              </w:rPr>
            </w:rPrChange>
          </w:rPr>
          <w:delText>Based on the graph depicted in Figure 3, t</w:delText>
        </w:r>
        <w:r w:rsidRPr="00961AA6" w:rsidDel="002C7C48">
          <w:rPr>
            <w:rFonts w:eastAsiaTheme="minorEastAsia" w:cstheme="minorHAnsi"/>
            <w:highlight w:val="yellow"/>
            <w:rPrChange w:id="391" w:author="romerta@miamioh.edu" w:date="2019-11-22T20:57:00Z">
              <w:rPr>
                <w:rFonts w:eastAsiaTheme="minorEastAsia" w:cstheme="minorHAnsi"/>
              </w:rPr>
            </w:rPrChange>
          </w:rPr>
          <w:delText xml:space="preserve">he vertex with the highest betweenness centrality value is </w:delText>
        </w:r>
        <w:r w:rsidR="000F70A4" w:rsidRPr="00961AA6" w:rsidDel="002C7C48">
          <w:rPr>
            <w:rFonts w:eastAsiaTheme="minorEastAsia" w:cstheme="minorHAnsi"/>
            <w:highlight w:val="yellow"/>
            <w:rPrChange w:id="392" w:author="romerta@miamioh.edu" w:date="2019-11-22T20:57:00Z">
              <w:rPr>
                <w:rFonts w:eastAsiaTheme="minorEastAsia" w:cstheme="minorHAnsi"/>
              </w:rPr>
            </w:rPrChange>
          </w:rPr>
          <w:delText>vertex nine</w:delText>
        </w:r>
        <w:r w:rsidRPr="00961AA6" w:rsidDel="002C7C48">
          <w:rPr>
            <w:rFonts w:eastAsiaTheme="minorEastAsia" w:cstheme="minorHAnsi"/>
            <w:highlight w:val="yellow"/>
            <w:rPrChange w:id="393" w:author="romerta@miamioh.edu" w:date="2019-11-22T20:57:00Z">
              <w:rPr>
                <w:rFonts w:eastAsiaTheme="minorEastAsia" w:cstheme="minorHAnsi"/>
              </w:rPr>
            </w:rPrChange>
          </w:rPr>
          <w:delText xml:space="preserve"> with a value of 0.2639. </w:delText>
        </w:r>
        <w:r w:rsidR="000F70A4" w:rsidRPr="00961AA6" w:rsidDel="002C7C48">
          <w:rPr>
            <w:rFonts w:eastAsiaTheme="minorEastAsia" w:cstheme="minorHAnsi"/>
            <w:highlight w:val="yellow"/>
            <w:rPrChange w:id="394" w:author="romerta@miamioh.edu" w:date="2019-11-22T20:57:00Z">
              <w:rPr>
                <w:rFonts w:eastAsiaTheme="minorEastAsia" w:cstheme="minorHAnsi"/>
              </w:rPr>
            </w:rPrChange>
          </w:rPr>
          <w:delText>This value was found by summing the shortest path between two nodes that involve a node then divide it by all shortest paths between two nodes. The vertex with the lowest centrality rating is vertex two with a value of 0.0000.</w:delText>
        </w:r>
      </w:del>
    </w:p>
    <w:p w14:paraId="79766747" w14:textId="77777777" w:rsidR="000C06DC" w:rsidRPr="00961AA6" w:rsidRDefault="000C06DC">
      <w:pPr>
        <w:rPr>
          <w:rFonts w:eastAsiaTheme="minorEastAsia" w:cstheme="minorHAnsi"/>
          <w:highlight w:val="yellow"/>
          <w:rPrChange w:id="395" w:author="romerta@miamioh.edu" w:date="2019-11-22T20:57:00Z">
            <w:rPr>
              <w:rFonts w:eastAsiaTheme="minorEastAsia" w:cstheme="minorHAnsi"/>
            </w:rPr>
          </w:rPrChange>
        </w:rPr>
      </w:pPr>
    </w:p>
    <w:p w14:paraId="0C52625E" w14:textId="5344A885" w:rsidR="000F70A4" w:rsidRPr="00961AA6" w:rsidRDefault="0058381A">
      <w:pPr>
        <w:rPr>
          <w:rFonts w:eastAsiaTheme="minorEastAsia" w:cstheme="minorHAnsi"/>
          <w:b/>
          <w:bCs/>
          <w:highlight w:val="yellow"/>
          <w:u w:val="single"/>
          <w:rPrChange w:id="396" w:author="romerta@miamioh.edu" w:date="2019-11-22T20:57:00Z">
            <w:rPr>
              <w:rFonts w:eastAsiaTheme="minorEastAsia" w:cstheme="minorHAnsi"/>
              <w:b/>
              <w:bCs/>
              <w:u w:val="single"/>
            </w:rPr>
          </w:rPrChange>
        </w:rPr>
      </w:pPr>
      <w:r w:rsidRPr="00961AA6">
        <w:rPr>
          <w:rFonts w:eastAsiaTheme="minorEastAsia" w:cstheme="minorHAnsi"/>
          <w:b/>
          <w:bCs/>
          <w:highlight w:val="yellow"/>
          <w:u w:val="single"/>
          <w:rPrChange w:id="397" w:author="romerta@miamioh.edu" w:date="2019-11-22T20:57:00Z">
            <w:rPr>
              <w:rFonts w:eastAsiaTheme="minorEastAsia" w:cstheme="minorHAnsi"/>
              <w:b/>
              <w:bCs/>
              <w:u w:val="single"/>
            </w:rPr>
          </w:rPrChange>
        </w:rPr>
        <w:t xml:space="preserve">IID. </w:t>
      </w:r>
      <w:r w:rsidR="000F70A4" w:rsidRPr="00961AA6">
        <w:rPr>
          <w:rFonts w:eastAsiaTheme="minorEastAsia" w:cstheme="minorHAnsi"/>
          <w:b/>
          <w:bCs/>
          <w:highlight w:val="yellow"/>
          <w:u w:val="single"/>
          <w:rPrChange w:id="398" w:author="romerta@miamioh.edu" w:date="2019-11-22T20:57:00Z">
            <w:rPr>
              <w:rFonts w:eastAsiaTheme="minorEastAsia" w:cstheme="minorHAnsi"/>
              <w:b/>
              <w:bCs/>
              <w:u w:val="single"/>
            </w:rPr>
          </w:rPrChange>
        </w:rPr>
        <w:t>Load Centrality</w:t>
      </w:r>
      <w:r w:rsidR="00466C0F" w:rsidRPr="00961AA6">
        <w:rPr>
          <w:rFonts w:eastAsiaTheme="minorEastAsia" w:cstheme="minorHAnsi"/>
          <w:b/>
          <w:bCs/>
          <w:highlight w:val="yellow"/>
          <w:u w:val="single"/>
          <w:rPrChange w:id="399" w:author="romerta@miamioh.edu" w:date="2019-11-22T20:57:00Z">
            <w:rPr>
              <w:rFonts w:eastAsiaTheme="minorEastAsia" w:cstheme="minorHAnsi"/>
              <w:b/>
              <w:bCs/>
              <w:u w:val="single"/>
            </w:rPr>
          </w:rPrChange>
        </w:rPr>
        <w:t>:</w:t>
      </w:r>
    </w:p>
    <w:p w14:paraId="246BA7D5" w14:textId="46FF10D9" w:rsidR="00E420A5" w:rsidRPr="00961AA6" w:rsidRDefault="00E420A5">
      <w:pPr>
        <w:rPr>
          <w:rFonts w:eastAsiaTheme="minorEastAsia" w:cstheme="minorHAnsi"/>
          <w:highlight w:val="yellow"/>
          <w:rPrChange w:id="400" w:author="romerta@miamioh.edu" w:date="2019-11-22T20:57:00Z">
            <w:rPr>
              <w:rFonts w:eastAsiaTheme="minorEastAsia" w:cstheme="minorHAnsi"/>
            </w:rPr>
          </w:rPrChange>
        </w:rPr>
      </w:pPr>
      <w:r w:rsidRPr="00961AA6">
        <w:rPr>
          <w:rFonts w:eastAsiaTheme="minorEastAsia" w:cstheme="minorHAnsi"/>
          <w:highlight w:val="yellow"/>
          <w:rPrChange w:id="401" w:author="romerta@miamioh.edu" w:date="2019-11-22T20:57:00Z">
            <w:rPr>
              <w:rFonts w:eastAsiaTheme="minorEastAsia" w:cstheme="minorHAnsi"/>
            </w:rPr>
          </w:rPrChange>
        </w:rPr>
        <w:tab/>
        <w:t>The load centrality measure is similar to the betweenness centralit</w:t>
      </w:r>
      <w:r w:rsidR="00B34823" w:rsidRPr="00961AA6">
        <w:rPr>
          <w:rFonts w:eastAsiaTheme="minorEastAsia" w:cstheme="minorHAnsi"/>
          <w:highlight w:val="yellow"/>
          <w:rPrChange w:id="402" w:author="romerta@miamioh.edu" w:date="2019-11-22T20:57:00Z">
            <w:rPr>
              <w:rFonts w:eastAsiaTheme="minorEastAsia" w:cstheme="minorHAnsi"/>
            </w:rPr>
          </w:rPrChange>
        </w:rPr>
        <w:t xml:space="preserve">y in that it measures the amount of flow that goes through a particular node; however, the load centrality measures the unit amount of information that get split between other nodes. Information is continually split between adjacent nodes until the target is reached. The total amount of information that passes through the node is defined as its load </w:t>
      </w:r>
      <w:r w:rsidR="00364466" w:rsidRPr="00961AA6">
        <w:rPr>
          <w:rFonts w:eastAsiaTheme="minorEastAsia" w:cstheme="minorHAnsi"/>
          <w:highlight w:val="yellow"/>
          <w:rPrChange w:id="403" w:author="romerta@miamioh.edu" w:date="2019-11-22T20:57:00Z">
            <w:rPr>
              <w:rFonts w:eastAsiaTheme="minorEastAsia" w:cstheme="minorHAnsi"/>
            </w:rPr>
          </w:rPrChange>
        </w:rPr>
        <w:t>(Brandes</w:t>
      </w:r>
      <w:r w:rsidR="009E5129" w:rsidRPr="00961AA6">
        <w:rPr>
          <w:rFonts w:eastAsiaTheme="minorEastAsia" w:cstheme="minorHAnsi"/>
          <w:highlight w:val="yellow"/>
          <w:rPrChange w:id="404" w:author="romerta@miamioh.edu" w:date="2019-11-22T20:57:00Z">
            <w:rPr>
              <w:rFonts w:eastAsiaTheme="minorEastAsia" w:cstheme="minorHAnsi"/>
            </w:rPr>
          </w:rPrChange>
        </w:rPr>
        <w:t xml:space="preserve">, </w:t>
      </w:r>
      <w:r w:rsidR="009E5129" w:rsidRPr="00961AA6">
        <w:rPr>
          <w:rFonts w:cstheme="minorHAnsi"/>
          <w:color w:val="222222"/>
          <w:highlight w:val="yellow"/>
          <w:shd w:val="clear" w:color="auto" w:fill="FFFFFF"/>
          <w:rPrChange w:id="405" w:author="romerta@miamioh.edu" w:date="2019-11-22T20:57:00Z">
            <w:rPr>
              <w:rFonts w:cstheme="minorHAnsi"/>
              <w:color w:val="222222"/>
              <w:shd w:val="clear" w:color="auto" w:fill="FFFFFF"/>
            </w:rPr>
          </w:rPrChange>
        </w:rPr>
        <w:t>"On variants of shortest-path betweenness centrality and their generic computation."</w:t>
      </w:r>
      <w:r w:rsidR="00364466" w:rsidRPr="00961AA6">
        <w:rPr>
          <w:rFonts w:eastAsiaTheme="minorEastAsia" w:cstheme="minorHAnsi"/>
          <w:highlight w:val="yellow"/>
          <w:rPrChange w:id="406" w:author="romerta@miamioh.edu" w:date="2019-11-22T20:57:00Z">
            <w:rPr>
              <w:rFonts w:eastAsiaTheme="minorEastAsia" w:cstheme="minorHAnsi"/>
            </w:rPr>
          </w:rPrChange>
        </w:rPr>
        <w:t>).</w:t>
      </w:r>
    </w:p>
    <w:p w14:paraId="628B17D0" w14:textId="4F52D61A" w:rsidR="00D27A86" w:rsidRPr="00961AA6" w:rsidDel="002C7C48" w:rsidRDefault="00AC73F7">
      <w:pPr>
        <w:rPr>
          <w:del w:id="407" w:author="romerta@miamioh.edu" w:date="2019-11-22T20:06:00Z"/>
          <w:rFonts w:eastAsiaTheme="minorEastAsia" w:cstheme="minorHAnsi"/>
          <w:highlight w:val="yellow"/>
          <w:rPrChange w:id="408" w:author="romerta@miamioh.edu" w:date="2019-11-22T20:57:00Z">
            <w:rPr>
              <w:del w:id="409" w:author="romerta@miamioh.edu" w:date="2019-11-22T20:06:00Z"/>
              <w:rFonts w:eastAsiaTheme="minorEastAsia" w:cstheme="minorHAnsi"/>
            </w:rPr>
          </w:rPrChange>
        </w:rPr>
      </w:pPr>
      <w:del w:id="410" w:author="romerta@miamioh.edu" w:date="2019-11-22T20:06:00Z">
        <w:r w:rsidRPr="00961AA6" w:rsidDel="002C7C48">
          <w:rPr>
            <w:rFonts w:eastAsiaTheme="minorEastAsia" w:cstheme="minorHAnsi"/>
            <w:noProof/>
            <w:highlight w:val="yellow"/>
            <w:rPrChange w:id="411" w:author="romerta@miamioh.edu" w:date="2019-11-22T20:57:00Z">
              <w:rPr>
                <w:rFonts w:eastAsiaTheme="minorEastAsia" w:cstheme="minorHAnsi"/>
                <w:noProof/>
              </w:rPr>
            </w:rPrChange>
          </w:rPr>
          <mc:AlternateContent>
            <mc:Choice Requires="wpg">
              <w:drawing>
                <wp:anchor distT="0" distB="0" distL="114300" distR="114300" simplePos="0" relativeHeight="251673600" behindDoc="0" locked="0" layoutInCell="1" allowOverlap="1" wp14:anchorId="09070FF5" wp14:editId="1B8B3F01">
                  <wp:simplePos x="0" y="0"/>
                  <wp:positionH relativeFrom="margin">
                    <wp:align>center</wp:align>
                  </wp:positionH>
                  <wp:positionV relativeFrom="paragraph">
                    <wp:posOffset>940435</wp:posOffset>
                  </wp:positionV>
                  <wp:extent cx="5162550" cy="3185160"/>
                  <wp:effectExtent l="0" t="0" r="0" b="0"/>
                  <wp:wrapTopAndBottom/>
                  <wp:docPr id="21" name="Group 21"/>
                  <wp:cNvGraphicFramePr/>
                  <a:graphic xmlns:a="http://schemas.openxmlformats.org/drawingml/2006/main">
                    <a:graphicData uri="http://schemas.microsoft.com/office/word/2010/wordprocessingGroup">
                      <wpg:wgp>
                        <wpg:cNvGrpSpPr/>
                        <wpg:grpSpPr>
                          <a:xfrm>
                            <a:off x="0" y="0"/>
                            <a:ext cx="5162550" cy="3185160"/>
                            <a:chOff x="104775" y="0"/>
                            <a:chExt cx="5162550" cy="3185160"/>
                          </a:xfrm>
                        </wpg:grpSpPr>
                        <pic:pic xmlns:pic="http://schemas.openxmlformats.org/drawingml/2006/picture">
                          <pic:nvPicPr>
                            <pic:cNvPr id="19" name="Picture 19" descr="A picture containing sitting, table, small, computer&#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476250" y="0"/>
                              <a:ext cx="4206240" cy="2804160"/>
                            </a:xfrm>
                            <a:prstGeom prst="rect">
                              <a:avLst/>
                            </a:prstGeom>
                          </pic:spPr>
                        </pic:pic>
                        <wps:wsp>
                          <wps:cNvPr id="20" name="Text Box 20"/>
                          <wps:cNvSpPr txBox="1"/>
                          <wps:spPr>
                            <a:xfrm>
                              <a:off x="104775" y="2727960"/>
                              <a:ext cx="5162550" cy="457200"/>
                            </a:xfrm>
                            <a:prstGeom prst="rect">
                              <a:avLst/>
                            </a:prstGeom>
                            <a:solidFill>
                              <a:schemeClr val="lt1"/>
                            </a:solidFill>
                            <a:ln w="6350">
                              <a:noFill/>
                            </a:ln>
                          </wps:spPr>
                          <wps:txbx>
                            <w:txbxContent>
                              <w:p w14:paraId="320CB8C0" w14:textId="71446FDA" w:rsidR="00CC7AB5" w:rsidRDefault="00CC7AB5" w:rsidP="00940F36">
                                <w:r>
                                  <w:t>Fig. 4. A randomly generated graph with 10 vertices and 15 edges to demonstrate load centrality.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9070FF5" id="Group 21" o:spid="_x0000_s1035" style="position:absolute;margin-left:0;margin-top:74.05pt;width:406.5pt;height:250.8pt;z-index:251673600;mso-position-horizontal:center;mso-position-horizontal-relative:margin;mso-height-relative:margin" coordorigin="1047" coordsize="51625,31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">
                  <v:shape id="Picture 19" o:spid="_x0000_s1036" type="#_x0000_t75" alt="A picture containing sitting, table, small, computer&#10;&#10;Description automatically generated" style="position:absolute;left:4762;width:42062;height:28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">
                    <v:imagedata r:id="rId16" o:title="A picture containing sitting, table, small, computer&#10;&#10;Description automatically generated"/>
                  </v:shape>
                  <v:shape id="Text Box 20" o:spid="_x0000_s1037" type="#_x0000_t202" style="position:absolute;left:1047;top:27279;width:51626;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320CB8C0" w14:textId="71446FDA" w:rsidR="00CC7AB5" w:rsidRDefault="00CC7AB5" w:rsidP="00940F36">
                          <w:r>
                            <w:t>Fig. 4. A randomly generated graph with 10 vertices and 15 edges to demonstrate load centrality.</w:t>
                          </w:r>
                        </w:p>
                      </w:txbxContent>
                    </v:textbox>
                  </v:shape>
                  <w10:wrap type="topAndBottom" anchorx="margin"/>
                </v:group>
              </w:pict>
            </mc:Fallback>
          </mc:AlternateContent>
        </w:r>
      </w:del>
      <w:r w:rsidR="00B34823" w:rsidRPr="00961AA6">
        <w:rPr>
          <w:rFonts w:eastAsiaTheme="minorEastAsia" w:cstheme="minorHAnsi"/>
          <w:highlight w:val="yellow"/>
          <w:rPrChange w:id="412" w:author="romerta@miamioh.edu" w:date="2019-11-22T20:57:00Z">
            <w:rPr>
              <w:rFonts w:eastAsiaTheme="minorEastAsia" w:cstheme="minorHAnsi"/>
            </w:rPr>
          </w:rPrChange>
        </w:rPr>
        <w:tab/>
      </w:r>
      <w:commentRangeStart w:id="413"/>
      <w:r w:rsidR="00B34823" w:rsidRPr="00961AA6">
        <w:rPr>
          <w:rFonts w:eastAsiaTheme="minorEastAsia" w:cstheme="minorHAnsi"/>
          <w:highlight w:val="yellow"/>
          <w:rPrChange w:id="414" w:author="romerta@miamioh.edu" w:date="2019-11-22T20:57:00Z">
            <w:rPr>
              <w:rFonts w:eastAsiaTheme="minorEastAsia" w:cstheme="minorHAnsi"/>
            </w:rPr>
          </w:rPrChange>
        </w:rPr>
        <w:t xml:space="preserve">The </w:t>
      </w:r>
      <w:del w:id="415" w:author="romerta@miamioh.edu" w:date="2019-11-22T20:09:00Z">
        <w:r w:rsidR="00B34823" w:rsidRPr="00961AA6" w:rsidDel="00C70A5D">
          <w:rPr>
            <w:rFonts w:eastAsiaTheme="minorEastAsia" w:cstheme="minorHAnsi"/>
            <w:highlight w:val="yellow"/>
            <w:rPrChange w:id="416" w:author="romerta@miamioh.edu" w:date="2019-11-22T20:57:00Z">
              <w:rPr>
                <w:rFonts w:eastAsiaTheme="minorEastAsia" w:cstheme="minorHAnsi"/>
              </w:rPr>
            </w:rPrChange>
          </w:rPr>
          <w:delText xml:space="preserve">betweenness </w:delText>
        </w:r>
      </w:del>
      <w:ins w:id="417" w:author="romerta@miamioh.edu" w:date="2019-11-22T20:09:00Z">
        <w:r w:rsidR="00C70A5D" w:rsidRPr="00961AA6">
          <w:rPr>
            <w:rFonts w:eastAsiaTheme="minorEastAsia" w:cstheme="minorHAnsi"/>
            <w:highlight w:val="yellow"/>
            <w:rPrChange w:id="418" w:author="romerta@miamioh.edu" w:date="2019-11-22T20:57:00Z">
              <w:rPr>
                <w:rFonts w:eastAsiaTheme="minorEastAsia" w:cstheme="minorHAnsi"/>
              </w:rPr>
            </w:rPrChange>
          </w:rPr>
          <w:t>load</w:t>
        </w:r>
        <w:r w:rsidR="00C70A5D" w:rsidRPr="00961AA6">
          <w:rPr>
            <w:rFonts w:eastAsiaTheme="minorEastAsia" w:cstheme="minorHAnsi"/>
            <w:highlight w:val="yellow"/>
            <w:rPrChange w:id="419" w:author="romerta@miamioh.edu" w:date="2019-11-22T20:57:00Z">
              <w:rPr>
                <w:rFonts w:eastAsiaTheme="minorEastAsia" w:cstheme="minorHAnsi"/>
              </w:rPr>
            </w:rPrChange>
          </w:rPr>
          <w:t xml:space="preserve"> </w:t>
        </w:r>
      </w:ins>
      <w:r w:rsidR="00B34823" w:rsidRPr="00961AA6">
        <w:rPr>
          <w:rFonts w:eastAsiaTheme="minorEastAsia" w:cstheme="minorHAnsi"/>
          <w:highlight w:val="yellow"/>
          <w:rPrChange w:id="420" w:author="romerta@miamioh.edu" w:date="2019-11-22T20:57:00Z">
            <w:rPr>
              <w:rFonts w:eastAsiaTheme="minorEastAsia" w:cstheme="minorHAnsi"/>
            </w:rPr>
          </w:rPrChange>
        </w:rPr>
        <w:t>centrality can be defined mathematically as follows.</w:t>
      </w:r>
      <w:commentRangeEnd w:id="413"/>
      <w:r w:rsidR="00940823" w:rsidRPr="00961AA6">
        <w:rPr>
          <w:rStyle w:val="CommentReference"/>
          <w:highlight w:val="yellow"/>
          <w:rPrChange w:id="421" w:author="romerta@miamioh.edu" w:date="2019-11-22T20:57:00Z">
            <w:rPr>
              <w:rStyle w:val="CommentReference"/>
            </w:rPr>
          </w:rPrChange>
        </w:rPr>
        <w:commentReference w:id="413"/>
      </w:r>
      <w:r w:rsidR="00B34823" w:rsidRPr="00961AA6">
        <w:rPr>
          <w:rFonts w:eastAsiaTheme="minorEastAsia" w:cstheme="minorHAnsi"/>
          <w:highlight w:val="yellow"/>
          <w:rPrChange w:id="422" w:author="romerta@miamioh.edu" w:date="2019-11-22T20:57:00Z">
            <w:rPr>
              <w:rFonts w:eastAsiaTheme="minorEastAsia" w:cstheme="minorHAnsi"/>
            </w:rPr>
          </w:rPrChange>
        </w:rPr>
        <w:t xml:space="preserve"> </w:t>
      </w:r>
      <w:r w:rsidR="00B34823" w:rsidRPr="00961AA6">
        <w:rPr>
          <w:rFonts w:cstheme="minorHAnsi"/>
          <w:highlight w:val="yellow"/>
          <w:rPrChange w:id="423" w:author="romerta@miamioh.edu" w:date="2019-11-22T20:57:00Z">
            <w:rPr>
              <w:rFonts w:cstheme="minorHAnsi"/>
            </w:rPr>
          </w:rPrChange>
        </w:rPr>
        <w:t xml:space="preserve">The </w:t>
      </w:r>
      <w:del w:id="424" w:author="romerta@miamioh.edu" w:date="2019-11-22T20:22:00Z">
        <w:r w:rsidR="00B34823" w:rsidRPr="00961AA6" w:rsidDel="00961910">
          <w:rPr>
            <w:rFonts w:cstheme="minorHAnsi"/>
            <w:highlight w:val="yellow"/>
            <w:rPrChange w:id="425" w:author="romerta@miamioh.edu" w:date="2019-11-22T20:57:00Z">
              <w:rPr>
                <w:rFonts w:cstheme="minorHAnsi"/>
              </w:rPr>
            </w:rPrChange>
          </w:rPr>
          <w:delText xml:space="preserve">closeness </w:delText>
        </w:r>
      </w:del>
      <w:ins w:id="426" w:author="romerta@miamioh.edu" w:date="2019-11-22T20:22:00Z">
        <w:r w:rsidR="00961910" w:rsidRPr="00961AA6">
          <w:rPr>
            <w:rFonts w:cstheme="minorHAnsi"/>
            <w:highlight w:val="yellow"/>
            <w:rPrChange w:id="427" w:author="romerta@miamioh.edu" w:date="2019-11-22T20:57:00Z">
              <w:rPr>
                <w:rFonts w:cstheme="minorHAnsi"/>
              </w:rPr>
            </w:rPrChange>
          </w:rPr>
          <w:t>load</w:t>
        </w:r>
        <w:r w:rsidR="00961910" w:rsidRPr="00961AA6">
          <w:rPr>
            <w:rFonts w:cstheme="minorHAnsi"/>
            <w:highlight w:val="yellow"/>
            <w:rPrChange w:id="428" w:author="romerta@miamioh.edu" w:date="2019-11-22T20:57:00Z">
              <w:rPr>
                <w:rFonts w:cstheme="minorHAnsi"/>
              </w:rPr>
            </w:rPrChange>
          </w:rPr>
          <w:t xml:space="preserve"> </w:t>
        </w:r>
      </w:ins>
      <w:r w:rsidR="00B34823" w:rsidRPr="00961AA6">
        <w:rPr>
          <w:rFonts w:cstheme="minorHAnsi"/>
          <w:highlight w:val="yellow"/>
          <w:rPrChange w:id="429" w:author="romerta@miamioh.edu" w:date="2019-11-22T20:57:00Z">
            <w:rPr>
              <w:rFonts w:cstheme="minorHAnsi"/>
            </w:rPr>
          </w:rPrChange>
        </w:rPr>
        <w:t xml:space="preserve">centrality for a vertex </w:t>
      </w:r>
      <m:oMath>
        <m:r>
          <w:rPr>
            <w:rFonts w:ascii="Cambria Math" w:hAnsi="Cambria Math" w:cstheme="minorHAnsi"/>
            <w:highlight w:val="yellow"/>
            <w:rPrChange w:id="430" w:author="romerta@miamioh.edu" w:date="2019-11-22T20:57:00Z">
              <w:rPr>
                <w:rFonts w:ascii="Cambria Math" w:hAnsi="Cambria Math" w:cstheme="minorHAnsi"/>
              </w:rPr>
            </w:rPrChange>
          </w:rPr>
          <m:t>v</m:t>
        </m:r>
        <m:r>
          <w:del w:id="431" w:author="Aqualonne" w:date="2019-11-14T20:18:00Z">
            <m:rPr>
              <m:sty m:val="p"/>
            </m:rPr>
            <w:rPr>
              <w:rFonts w:ascii="Cambria Math" w:eastAsiaTheme="minorEastAsia" w:hAnsi="Cambria Math" w:cstheme="minorHAnsi"/>
              <w:highlight w:val="yellow"/>
              <w:rPrChange w:id="432" w:author="romerta@miamioh.edu" w:date="2019-11-22T20:57:00Z">
                <w:rPr>
                  <w:rFonts w:ascii="Cambria Math" w:eastAsiaTheme="minorEastAsia" w:hAnsi="Cambria Math" w:cstheme="minorHAnsi"/>
                </w:rPr>
              </w:rPrChange>
            </w:rPr>
            <m:t xml:space="preserve">, for a given graph </m:t>
          </w:del>
        </m:r>
        <m:r>
          <w:del w:id="433" w:author="Aqualonne" w:date="2019-11-14T20:18:00Z">
            <w:rPr>
              <w:rFonts w:ascii="Cambria Math" w:eastAsiaTheme="minorEastAsia" w:hAnsi="Cambria Math" w:cstheme="minorHAnsi"/>
              <w:highlight w:val="yellow"/>
              <w:rPrChange w:id="434" w:author="romerta@miamioh.edu" w:date="2019-11-22T20:57:00Z">
                <w:rPr>
                  <w:rFonts w:ascii="Cambria Math" w:eastAsiaTheme="minorEastAsia" w:hAnsi="Cambria Math" w:cstheme="minorHAnsi"/>
                </w:rPr>
              </w:rPrChange>
            </w:rPr>
            <m:t>G</m:t>
          </w:del>
        </m:r>
        <m:r>
          <w:del w:id="435" w:author="Aqualonne" w:date="2019-11-14T20:18:00Z">
            <m:rPr>
              <m:sty m:val="p"/>
            </m:rPr>
            <w:rPr>
              <w:rFonts w:ascii="Cambria Math" w:eastAsiaTheme="minorEastAsia" w:hAnsi="Cambria Math" w:cstheme="minorHAnsi"/>
              <w:highlight w:val="yellow"/>
              <w:rPrChange w:id="436" w:author="romerta@miamioh.edu" w:date="2019-11-22T20:57:00Z">
                <w:rPr>
                  <w:rFonts w:ascii="Cambria Math" w:eastAsiaTheme="minorEastAsia" w:hAnsi="Cambria Math" w:cstheme="minorHAnsi"/>
                </w:rPr>
              </w:rPrChange>
            </w:rPr>
            <m:t xml:space="preserve">, where the graph can be defined as  </m:t>
          </w:del>
        </m:r>
        <m:r>
          <w:del w:id="437" w:author="Aqualonne" w:date="2019-11-14T20:18:00Z">
            <w:rPr>
              <w:rFonts w:ascii="Cambria Math" w:eastAsiaTheme="minorEastAsia" w:hAnsi="Cambria Math" w:cstheme="minorHAnsi"/>
              <w:highlight w:val="yellow"/>
              <w:rPrChange w:id="438" w:author="romerta@miamioh.edu" w:date="2019-11-22T20:57:00Z">
                <w:rPr>
                  <w:rFonts w:ascii="Cambria Math" w:eastAsiaTheme="minorEastAsia" w:hAnsi="Cambria Math" w:cstheme="minorHAnsi"/>
                </w:rPr>
              </w:rPrChange>
            </w:rPr>
            <m:t>G≔(V, E)</m:t>
          </w:del>
        </m:r>
        <m:r>
          <w:del w:id="439" w:author="Aqualonne" w:date="2019-11-14T20:18:00Z">
            <m:rPr>
              <m:sty m:val="p"/>
            </m:rPr>
            <w:rPr>
              <w:rFonts w:ascii="Cambria Math" w:eastAsiaTheme="minorEastAsia" w:hAnsi="Cambria Math" w:cstheme="minorHAnsi"/>
              <w:highlight w:val="yellow"/>
              <w:rPrChange w:id="440" w:author="romerta@miamioh.edu" w:date="2019-11-22T20:57:00Z">
                <w:rPr>
                  <w:rFonts w:ascii="Cambria Math" w:eastAsiaTheme="minorEastAsia" w:hAnsi="Cambria Math" w:cstheme="minorHAnsi"/>
                </w:rPr>
              </w:rPrChange>
            </w:rPr>
            <m:t xml:space="preserve"> for </m:t>
          </w:del>
        </m:r>
        <m:r>
          <w:del w:id="441" w:author="Aqualonne" w:date="2019-11-14T20:18:00Z">
            <w:rPr>
              <w:rFonts w:ascii="Cambria Math" w:eastAsiaTheme="minorEastAsia" w:hAnsi="Cambria Math" w:cstheme="minorHAnsi"/>
              <w:highlight w:val="yellow"/>
              <w:rPrChange w:id="442" w:author="romerta@miamioh.edu" w:date="2019-11-22T20:57:00Z">
                <w:rPr>
                  <w:rFonts w:ascii="Cambria Math" w:eastAsiaTheme="minorEastAsia" w:hAnsi="Cambria Math" w:cstheme="minorHAnsi"/>
                </w:rPr>
              </w:rPrChange>
            </w:rPr>
            <m:t>|V|</m:t>
          </w:del>
        </m:r>
        <m:r>
          <w:del w:id="443" w:author="Aqualonne" w:date="2019-11-14T20:18:00Z">
            <m:rPr>
              <m:sty m:val="p"/>
            </m:rPr>
            <w:rPr>
              <w:rFonts w:ascii="Cambria Math" w:eastAsiaTheme="minorEastAsia" w:hAnsi="Cambria Math" w:cstheme="minorHAnsi"/>
              <w:highlight w:val="yellow"/>
              <w:rPrChange w:id="444" w:author="romerta@miamioh.edu" w:date="2019-11-22T20:57:00Z">
                <w:rPr>
                  <w:rFonts w:ascii="Cambria Math" w:eastAsiaTheme="minorEastAsia" w:hAnsi="Cambria Math" w:cstheme="minorHAnsi"/>
                </w:rPr>
              </w:rPrChange>
            </w:rPr>
            <m:t xml:space="preserve"> vertices and </m:t>
          </w:del>
        </m:r>
        <m:r>
          <w:del w:id="445" w:author="Aqualonne" w:date="2019-11-14T20:18:00Z">
            <w:rPr>
              <w:rFonts w:ascii="Cambria Math" w:eastAsiaTheme="minorEastAsia" w:hAnsi="Cambria Math" w:cstheme="minorHAnsi"/>
              <w:highlight w:val="yellow"/>
              <w:rPrChange w:id="446" w:author="romerta@miamioh.edu" w:date="2019-11-22T20:57:00Z">
                <w:rPr>
                  <w:rFonts w:ascii="Cambria Math" w:eastAsiaTheme="minorEastAsia" w:hAnsi="Cambria Math" w:cstheme="minorHAnsi"/>
                </w:rPr>
              </w:rPrChange>
            </w:rPr>
            <m:t>|E|</m:t>
          </w:del>
        </m:r>
        <m:r>
          <w:del w:id="447" w:author="Aqualonne" w:date="2019-11-14T20:18:00Z">
            <m:rPr>
              <m:sty m:val="p"/>
            </m:rPr>
            <w:rPr>
              <w:rFonts w:ascii="Cambria Math" w:eastAsiaTheme="minorEastAsia" w:hAnsi="Cambria Math" w:cstheme="minorHAnsi"/>
              <w:highlight w:val="yellow"/>
              <w:rPrChange w:id="448" w:author="romerta@miamioh.edu" w:date="2019-11-22T20:57:00Z">
                <w:rPr>
                  <w:rFonts w:ascii="Cambria Math" w:eastAsiaTheme="minorEastAsia" w:hAnsi="Cambria Math" w:cstheme="minorHAnsi"/>
                </w:rPr>
              </w:rPrChange>
            </w:rPr>
            <m:t xml:space="preserve"> edges</m:t>
          </w:del>
        </m:r>
      </m:oMath>
      <w:r w:rsidR="00B34823" w:rsidRPr="00961AA6">
        <w:rPr>
          <w:rFonts w:eastAsiaTheme="minorEastAsia" w:cstheme="minorHAnsi"/>
          <w:highlight w:val="yellow"/>
          <w:rPrChange w:id="449" w:author="romerta@miamioh.edu" w:date="2019-11-22T20:57:00Z">
            <w:rPr>
              <w:rFonts w:eastAsiaTheme="minorEastAsia" w:cstheme="minorHAnsi"/>
            </w:rPr>
          </w:rPrChange>
        </w:rPr>
        <w:t xml:space="preserve"> is defined as </w:t>
      </w:r>
      <m:oMath>
        <m:sSub>
          <m:sSubPr>
            <m:ctrlPr>
              <w:ins w:id="450" w:author="romerta@miamioh.edu" w:date="2019-11-22T20:31:00Z">
                <w:rPr>
                  <w:rFonts w:ascii="Cambria Math" w:eastAsiaTheme="minorEastAsia" w:hAnsi="Cambria Math" w:cstheme="minorHAnsi"/>
                  <w:i/>
                  <w:highlight w:val="yellow"/>
                  <w:rPrChange w:id="451" w:author="romerta@miamioh.edu" w:date="2019-11-22T20:57:00Z">
                    <w:rPr>
                      <w:rFonts w:ascii="Cambria Math" w:eastAsiaTheme="minorEastAsia" w:hAnsi="Cambria Math" w:cstheme="minorHAnsi"/>
                      <w:i/>
                    </w:rPr>
                  </w:rPrChange>
                </w:rPr>
              </w:ins>
            </m:ctrlPr>
          </m:sSubPr>
          <m:e>
            <m:r>
              <w:ins w:id="452" w:author="romerta@miamioh.edu" w:date="2019-11-22T20:31:00Z">
                <w:rPr>
                  <w:rFonts w:ascii="Cambria Math" w:eastAsiaTheme="minorEastAsia" w:hAnsi="Cambria Math" w:cstheme="minorHAnsi"/>
                  <w:highlight w:val="yellow"/>
                  <w:rPrChange w:id="453" w:author="romerta@miamioh.edu" w:date="2019-11-22T20:57:00Z">
                    <w:rPr>
                      <w:rFonts w:ascii="Cambria Math" w:eastAsiaTheme="minorEastAsia" w:hAnsi="Cambria Math" w:cstheme="minorHAnsi"/>
                    </w:rPr>
                  </w:rPrChange>
                </w:rPr>
                <m:t>C</m:t>
              </w:ins>
            </m:r>
          </m:e>
          <m:sub>
            <m:r>
              <w:ins w:id="454" w:author="romerta@miamioh.edu" w:date="2019-11-22T20:31:00Z">
                <w:rPr>
                  <w:rFonts w:ascii="Cambria Math" w:eastAsiaTheme="minorEastAsia" w:hAnsi="Cambria Math" w:cstheme="minorHAnsi"/>
                  <w:highlight w:val="yellow"/>
                  <w:rPrChange w:id="455" w:author="romerta@miamioh.edu" w:date="2019-11-22T20:57:00Z">
                    <w:rPr>
                      <w:rFonts w:ascii="Cambria Math" w:eastAsiaTheme="minorEastAsia" w:hAnsi="Cambria Math" w:cstheme="minorHAnsi"/>
                    </w:rPr>
                  </w:rPrChange>
                </w:rPr>
                <m:t>l</m:t>
              </w:ins>
            </m:r>
          </m:sub>
        </m:sSub>
        <m:d>
          <m:dPr>
            <m:ctrlPr>
              <w:ins w:id="456" w:author="romerta@miamioh.edu" w:date="2019-11-22T20:31:00Z">
                <w:rPr>
                  <w:rFonts w:ascii="Cambria Math" w:eastAsiaTheme="minorEastAsia" w:hAnsi="Cambria Math" w:cstheme="minorHAnsi"/>
                  <w:i/>
                  <w:highlight w:val="yellow"/>
                  <w:rPrChange w:id="457" w:author="romerta@miamioh.edu" w:date="2019-11-22T20:57:00Z">
                    <w:rPr>
                      <w:rFonts w:ascii="Cambria Math" w:eastAsiaTheme="minorEastAsia" w:hAnsi="Cambria Math" w:cstheme="minorHAnsi"/>
                      <w:i/>
                    </w:rPr>
                  </w:rPrChange>
                </w:rPr>
              </w:ins>
            </m:ctrlPr>
          </m:dPr>
          <m:e>
            <m:r>
              <w:ins w:id="458" w:author="romerta@miamioh.edu" w:date="2019-11-22T20:31:00Z">
                <w:rPr>
                  <w:rFonts w:ascii="Cambria Math" w:eastAsiaTheme="minorEastAsia" w:hAnsi="Cambria Math" w:cstheme="minorHAnsi"/>
                  <w:highlight w:val="yellow"/>
                  <w:rPrChange w:id="459" w:author="romerta@miamioh.edu" w:date="2019-11-22T20:57:00Z">
                    <w:rPr>
                      <w:rFonts w:ascii="Cambria Math" w:eastAsiaTheme="minorEastAsia" w:hAnsi="Cambria Math" w:cstheme="minorHAnsi"/>
                    </w:rPr>
                  </w:rPrChange>
                </w:rPr>
                <m:t>v</m:t>
              </w:ins>
            </m:r>
          </m:e>
        </m:d>
        <m:r>
          <w:ins w:id="460" w:author="romerta@miamioh.edu" w:date="2019-11-22T20:31:00Z">
            <w:rPr>
              <w:rFonts w:ascii="Cambria Math" w:eastAsiaTheme="minorEastAsia" w:hAnsi="Cambria Math" w:cstheme="minorHAnsi"/>
              <w:highlight w:val="yellow"/>
              <w:rPrChange w:id="461" w:author="romerta@miamioh.edu" w:date="2019-11-22T20:57:00Z">
                <w:rPr>
                  <w:rFonts w:ascii="Cambria Math" w:eastAsiaTheme="minorEastAsia" w:hAnsi="Cambria Math" w:cstheme="minorHAnsi"/>
                </w:rPr>
              </w:rPrChange>
            </w:rPr>
            <m:t xml:space="preserve">= </m:t>
          </w:ins>
        </m:r>
        <m:nary>
          <m:naryPr>
            <m:chr m:val="∑"/>
            <m:limLoc m:val="undOvr"/>
            <m:supHide m:val="1"/>
            <m:ctrlPr>
              <w:ins w:id="462" w:author="romerta@miamioh.edu" w:date="2019-11-22T20:32:00Z">
                <w:rPr>
                  <w:rFonts w:ascii="Cambria Math" w:eastAsiaTheme="minorEastAsia" w:hAnsi="Cambria Math" w:cstheme="minorHAnsi"/>
                  <w:i/>
                  <w:highlight w:val="yellow"/>
                  <w:rPrChange w:id="463" w:author="romerta@miamioh.edu" w:date="2019-11-22T20:57:00Z">
                    <w:rPr>
                      <w:rFonts w:ascii="Cambria Math" w:eastAsiaTheme="minorEastAsia" w:hAnsi="Cambria Math" w:cstheme="minorHAnsi"/>
                      <w:i/>
                    </w:rPr>
                  </w:rPrChange>
                </w:rPr>
              </w:ins>
            </m:ctrlPr>
          </m:naryPr>
          <m:sub>
            <m:r>
              <w:ins w:id="464" w:author="romerta@miamioh.edu" w:date="2019-11-22T20:32:00Z">
                <w:rPr>
                  <w:rFonts w:ascii="Cambria Math" w:eastAsiaTheme="minorEastAsia" w:hAnsi="Cambria Math" w:cstheme="minorHAnsi"/>
                  <w:highlight w:val="yellow"/>
                  <w:rPrChange w:id="465" w:author="romerta@miamioh.edu" w:date="2019-11-22T20:57:00Z">
                    <w:rPr>
                      <w:rFonts w:ascii="Cambria Math" w:eastAsiaTheme="minorEastAsia" w:hAnsi="Cambria Math" w:cstheme="minorHAnsi"/>
                    </w:rPr>
                  </w:rPrChange>
                </w:rPr>
                <m:t>s,d ∈V</m:t>
              </w:ins>
            </m:r>
          </m:sub>
          <m:sup/>
          <m:e>
            <m:sSub>
              <m:sSubPr>
                <m:ctrlPr>
                  <w:ins w:id="466" w:author="romerta@miamioh.edu" w:date="2019-11-22T20:32:00Z">
                    <w:rPr>
                      <w:rFonts w:ascii="Cambria Math" w:eastAsiaTheme="minorEastAsia" w:hAnsi="Cambria Math" w:cstheme="minorHAnsi"/>
                      <w:i/>
                      <w:highlight w:val="yellow"/>
                      <w:rPrChange w:id="467" w:author="romerta@miamioh.edu" w:date="2019-11-22T20:57:00Z">
                        <w:rPr>
                          <w:rFonts w:ascii="Cambria Math" w:eastAsiaTheme="minorEastAsia" w:hAnsi="Cambria Math" w:cstheme="minorHAnsi"/>
                          <w:i/>
                        </w:rPr>
                      </w:rPrChange>
                    </w:rPr>
                  </w:ins>
                </m:ctrlPr>
              </m:sSubPr>
              <m:e>
                <m:r>
                  <w:ins w:id="468" w:author="romerta@miamioh.edu" w:date="2019-11-22T20:32:00Z">
                    <w:rPr>
                      <w:rFonts w:ascii="Cambria Math" w:eastAsiaTheme="minorEastAsia" w:hAnsi="Cambria Math" w:cstheme="minorHAnsi"/>
                      <w:highlight w:val="yellow"/>
                      <w:rPrChange w:id="469" w:author="romerta@miamioh.edu" w:date="2019-11-22T20:57:00Z">
                        <w:rPr>
                          <w:rFonts w:ascii="Cambria Math" w:eastAsiaTheme="minorEastAsia" w:hAnsi="Cambria Math" w:cstheme="minorHAnsi"/>
                        </w:rPr>
                      </w:rPrChange>
                    </w:rPr>
                    <m:t>θ</m:t>
                  </w:ins>
                </m:r>
              </m:e>
              <m:sub>
                <m:r>
                  <w:ins w:id="470" w:author="romerta@miamioh.edu" w:date="2019-11-22T20:32:00Z">
                    <w:rPr>
                      <w:rFonts w:ascii="Cambria Math" w:eastAsiaTheme="minorEastAsia" w:hAnsi="Cambria Math" w:cstheme="minorHAnsi"/>
                      <w:highlight w:val="yellow"/>
                      <w:rPrChange w:id="471" w:author="romerta@miamioh.edu" w:date="2019-11-22T20:57:00Z">
                        <w:rPr>
                          <w:rFonts w:ascii="Cambria Math" w:eastAsiaTheme="minorEastAsia" w:hAnsi="Cambria Math" w:cstheme="minorHAnsi"/>
                        </w:rPr>
                      </w:rPrChange>
                    </w:rPr>
                    <m:t>s,d</m:t>
                  </w:ins>
                </m:r>
              </m:sub>
            </m:sSub>
            <m:r>
              <w:ins w:id="472" w:author="romerta@miamioh.edu" w:date="2019-11-22T20:32:00Z">
                <w:rPr>
                  <w:rFonts w:ascii="Cambria Math" w:eastAsiaTheme="minorEastAsia" w:hAnsi="Cambria Math" w:cstheme="minorHAnsi"/>
                  <w:highlight w:val="yellow"/>
                  <w:rPrChange w:id="473" w:author="romerta@miamioh.edu" w:date="2019-11-22T20:57:00Z">
                    <w:rPr>
                      <w:rFonts w:ascii="Cambria Math" w:eastAsiaTheme="minorEastAsia" w:hAnsi="Cambria Math" w:cstheme="minorHAnsi"/>
                    </w:rPr>
                  </w:rPrChange>
                </w:rPr>
                <m:t>(v)</m:t>
              </w:ins>
            </m:r>
          </m:e>
        </m:nary>
        <m:r>
          <w:del w:id="474" w:author="romerta@miamioh.edu" w:date="2019-11-22T20:31:00Z">
            <w:rPr>
              <w:rFonts w:ascii="Cambria Math" w:eastAsiaTheme="minorEastAsia" w:hAnsi="Cambria Math" w:cstheme="minorHAnsi"/>
              <w:highlight w:val="yellow"/>
              <w:rPrChange w:id="475" w:author="romerta@miamioh.edu" w:date="2019-11-22T20:57:00Z">
                <w:rPr>
                  <w:rFonts w:ascii="Cambria Math" w:eastAsiaTheme="minorEastAsia" w:hAnsi="Cambria Math" w:cstheme="minorHAnsi"/>
                </w:rPr>
              </w:rPrChange>
            </w:rPr>
            <m:t>l</m:t>
          </w:del>
        </m:r>
        <m:d>
          <m:dPr>
            <m:ctrlPr>
              <w:del w:id="476" w:author="romerta@miamioh.edu" w:date="2019-11-22T20:31:00Z">
                <w:rPr>
                  <w:rFonts w:ascii="Cambria Math" w:eastAsiaTheme="minorEastAsia" w:hAnsi="Cambria Math" w:cstheme="minorHAnsi"/>
                  <w:i/>
                  <w:highlight w:val="yellow"/>
                  <w:rPrChange w:id="477" w:author="romerta@miamioh.edu" w:date="2019-11-22T20:57:00Z">
                    <w:rPr>
                      <w:rFonts w:ascii="Cambria Math" w:eastAsiaTheme="minorEastAsia" w:hAnsi="Cambria Math" w:cstheme="minorHAnsi"/>
                      <w:i/>
                    </w:rPr>
                  </w:rPrChange>
                </w:rPr>
              </w:del>
            </m:ctrlPr>
          </m:dPr>
          <m:e>
            <m:sSub>
              <m:sSubPr>
                <m:ctrlPr>
                  <w:del w:id="478" w:author="romerta@miamioh.edu" w:date="2019-11-22T20:31:00Z">
                    <w:rPr>
                      <w:rFonts w:ascii="Cambria Math" w:eastAsiaTheme="minorEastAsia" w:hAnsi="Cambria Math" w:cstheme="minorHAnsi"/>
                      <w:i/>
                      <w:highlight w:val="yellow"/>
                      <w:rPrChange w:id="479" w:author="romerta@miamioh.edu" w:date="2019-11-22T20:57:00Z">
                        <w:rPr>
                          <w:rFonts w:ascii="Cambria Math" w:eastAsiaTheme="minorEastAsia" w:hAnsi="Cambria Math" w:cstheme="minorHAnsi"/>
                          <w:i/>
                        </w:rPr>
                      </w:rPrChange>
                    </w:rPr>
                  </w:del>
                </m:ctrlPr>
              </m:sSubPr>
              <m:e>
                <m:r>
                  <w:del w:id="480" w:author="romerta@miamioh.edu" w:date="2019-11-22T20:31:00Z">
                    <w:rPr>
                      <w:rFonts w:ascii="Cambria Math" w:eastAsiaTheme="minorEastAsia" w:hAnsi="Cambria Math" w:cstheme="minorHAnsi"/>
                      <w:highlight w:val="yellow"/>
                      <w:rPrChange w:id="481" w:author="romerta@miamioh.edu" w:date="2019-11-22T20:57:00Z">
                        <w:rPr>
                          <w:rFonts w:ascii="Cambria Math" w:eastAsiaTheme="minorEastAsia" w:hAnsi="Cambria Math" w:cstheme="minorHAnsi"/>
                        </w:rPr>
                      </w:rPrChange>
                    </w:rPr>
                    <m:t>v</m:t>
                  </w:del>
                </m:r>
              </m:e>
              <m:sub>
                <m:r>
                  <w:del w:id="482" w:author="romerta@miamioh.edu" w:date="2019-11-22T20:31:00Z">
                    <w:rPr>
                      <w:rFonts w:ascii="Cambria Math" w:eastAsiaTheme="minorEastAsia" w:hAnsi="Cambria Math" w:cstheme="minorHAnsi"/>
                      <w:highlight w:val="yellow"/>
                      <w:rPrChange w:id="483" w:author="romerta@miamioh.edu" w:date="2019-11-22T20:57:00Z">
                        <w:rPr>
                          <w:rFonts w:ascii="Cambria Math" w:eastAsiaTheme="minorEastAsia" w:hAnsi="Cambria Math" w:cstheme="minorHAnsi"/>
                        </w:rPr>
                      </w:rPrChange>
                    </w:rPr>
                    <m:t>i</m:t>
                  </w:del>
                </m:r>
              </m:sub>
            </m:sSub>
          </m:e>
        </m:d>
        <m:r>
          <w:del w:id="484" w:author="romerta@miamioh.edu" w:date="2019-11-22T20:31:00Z">
            <w:rPr>
              <w:rFonts w:ascii="Cambria Math" w:eastAsiaTheme="minorEastAsia" w:hAnsi="Cambria Math" w:cstheme="minorHAnsi"/>
              <w:highlight w:val="yellow"/>
              <w:rPrChange w:id="485" w:author="romerta@miamioh.edu" w:date="2019-11-22T20:57:00Z">
                <w:rPr>
                  <w:rFonts w:ascii="Cambria Math" w:eastAsiaTheme="minorEastAsia" w:hAnsi="Cambria Math" w:cstheme="minorHAnsi"/>
                </w:rPr>
              </w:rPrChange>
            </w:rPr>
            <m:t xml:space="preserve"> ~ (N</m:t>
          </w:del>
        </m:r>
        <m:func>
          <m:funcPr>
            <m:ctrlPr>
              <w:del w:id="486" w:author="romerta@miamioh.edu" w:date="2019-11-22T20:31:00Z">
                <w:rPr>
                  <w:rFonts w:ascii="Cambria Math" w:eastAsiaTheme="minorEastAsia" w:hAnsi="Cambria Math" w:cstheme="minorHAnsi"/>
                  <w:i/>
                  <w:highlight w:val="yellow"/>
                  <w:rPrChange w:id="487" w:author="romerta@miamioh.edu" w:date="2019-11-22T20:57:00Z">
                    <w:rPr>
                      <w:rFonts w:ascii="Cambria Math" w:eastAsiaTheme="minorEastAsia" w:hAnsi="Cambria Math" w:cstheme="minorHAnsi"/>
                      <w:i/>
                    </w:rPr>
                  </w:rPrChange>
                </w:rPr>
              </w:del>
            </m:ctrlPr>
          </m:funcPr>
          <m:fName>
            <m:r>
              <w:del w:id="488" w:author="romerta@miamioh.edu" w:date="2019-11-22T20:31:00Z">
                <m:rPr>
                  <m:sty m:val="p"/>
                </m:rPr>
                <w:rPr>
                  <w:rFonts w:ascii="Cambria Math" w:eastAsiaTheme="minorEastAsia" w:hAnsi="Cambria Math" w:cstheme="minorHAnsi"/>
                  <w:highlight w:val="yellow"/>
                  <w:rPrChange w:id="489" w:author="romerta@miamioh.edu" w:date="2019-11-22T20:57:00Z">
                    <w:rPr>
                      <w:rFonts w:ascii="Cambria Math" w:eastAsiaTheme="minorEastAsia" w:hAnsi="Cambria Math" w:cstheme="minorHAnsi"/>
                    </w:rPr>
                  </w:rPrChange>
                </w:rPr>
                <m:t>log</m:t>
              </w:del>
            </m:r>
          </m:fName>
          <m:e>
            <m:r>
              <w:del w:id="490" w:author="romerta@miamioh.edu" w:date="2019-11-22T20:31:00Z">
                <w:rPr>
                  <w:rFonts w:ascii="Cambria Math" w:eastAsiaTheme="minorEastAsia" w:hAnsi="Cambria Math" w:cstheme="minorHAnsi"/>
                  <w:highlight w:val="yellow"/>
                  <w:rPrChange w:id="491" w:author="romerta@miamioh.edu" w:date="2019-11-22T20:57:00Z">
                    <w:rPr>
                      <w:rFonts w:ascii="Cambria Math" w:eastAsiaTheme="minorEastAsia" w:hAnsi="Cambria Math" w:cstheme="minorHAnsi"/>
                    </w:rPr>
                  </w:rPrChange>
                </w:rPr>
                <m:t>N)(</m:t>
              </w:del>
            </m:r>
            <m:f>
              <m:fPr>
                <m:ctrlPr>
                  <w:del w:id="492" w:author="romerta@miamioh.edu" w:date="2019-11-22T20:31:00Z">
                    <w:rPr>
                      <w:rFonts w:ascii="Cambria Math" w:eastAsiaTheme="minorEastAsia" w:hAnsi="Cambria Math" w:cstheme="minorHAnsi"/>
                      <w:i/>
                      <w:highlight w:val="yellow"/>
                      <w:rPrChange w:id="493" w:author="romerta@miamioh.edu" w:date="2019-11-22T20:57:00Z">
                        <w:rPr>
                          <w:rFonts w:ascii="Cambria Math" w:eastAsiaTheme="minorEastAsia" w:hAnsi="Cambria Math" w:cstheme="minorHAnsi"/>
                          <w:i/>
                        </w:rPr>
                      </w:rPrChange>
                    </w:rPr>
                  </w:del>
                </m:ctrlPr>
              </m:fPr>
              <m:num>
                <m:r>
                  <w:del w:id="494" w:author="romerta@miamioh.edu" w:date="2019-11-22T20:31:00Z">
                    <w:rPr>
                      <w:rFonts w:ascii="Cambria Math" w:eastAsiaTheme="minorEastAsia" w:hAnsi="Cambria Math" w:cstheme="minorHAnsi"/>
                      <w:highlight w:val="yellow"/>
                      <w:rPrChange w:id="495" w:author="romerta@miamioh.edu" w:date="2019-11-22T20:57:00Z">
                        <w:rPr>
                          <w:rFonts w:ascii="Cambria Math" w:eastAsiaTheme="minorEastAsia" w:hAnsi="Cambria Math" w:cstheme="minorHAnsi"/>
                        </w:rPr>
                      </w:rPrChange>
                    </w:rPr>
                    <m:t>N</m:t>
                  </w:del>
                </m:r>
              </m:num>
              <m:den>
                <m:r>
                  <w:del w:id="496" w:author="romerta@miamioh.edu" w:date="2019-11-22T20:31:00Z">
                    <w:rPr>
                      <w:rFonts w:ascii="Cambria Math" w:eastAsiaTheme="minorEastAsia" w:hAnsi="Cambria Math" w:cstheme="minorHAnsi"/>
                      <w:highlight w:val="yellow"/>
                      <w:rPrChange w:id="497" w:author="romerta@miamioh.edu" w:date="2019-11-22T20:57:00Z">
                        <w:rPr>
                          <w:rFonts w:ascii="Cambria Math" w:eastAsiaTheme="minorEastAsia" w:hAnsi="Cambria Math" w:cstheme="minorHAnsi"/>
                        </w:rPr>
                      </w:rPrChange>
                    </w:rPr>
                    <m:t>i</m:t>
                  </w:del>
                </m:r>
              </m:den>
            </m:f>
            <m:r>
              <w:del w:id="498" w:author="romerta@miamioh.edu" w:date="2019-11-22T20:31:00Z">
                <w:rPr>
                  <w:rFonts w:ascii="Cambria Math" w:eastAsiaTheme="minorEastAsia" w:hAnsi="Cambria Math" w:cstheme="minorHAnsi"/>
                  <w:highlight w:val="yellow"/>
                  <w:rPrChange w:id="499" w:author="romerta@miamioh.edu" w:date="2019-11-22T20:57:00Z">
                    <w:rPr>
                      <w:rFonts w:ascii="Cambria Math" w:eastAsiaTheme="minorEastAsia" w:hAnsi="Cambria Math" w:cstheme="minorHAnsi"/>
                    </w:rPr>
                  </w:rPrChange>
                </w:rPr>
                <m:t>)^β</m:t>
              </w:del>
            </m:r>
          </m:e>
        </m:func>
      </m:oMath>
      <w:r w:rsidR="00B34823" w:rsidRPr="00961AA6">
        <w:rPr>
          <w:rFonts w:eastAsiaTheme="minorEastAsia" w:cstheme="minorHAnsi"/>
          <w:highlight w:val="yellow"/>
          <w:rPrChange w:id="500" w:author="romerta@miamioh.edu" w:date="2019-11-22T20:57:00Z">
            <w:rPr>
              <w:rFonts w:eastAsiaTheme="minorEastAsia" w:cstheme="minorHAnsi"/>
            </w:rPr>
          </w:rPrChange>
        </w:rPr>
        <w:t xml:space="preserve"> </w:t>
      </w:r>
      <w:r w:rsidR="00940F36" w:rsidRPr="00961AA6">
        <w:rPr>
          <w:rFonts w:eastAsiaTheme="minorEastAsia" w:cstheme="minorHAnsi"/>
          <w:highlight w:val="yellow"/>
          <w:rPrChange w:id="501" w:author="romerta@miamioh.edu" w:date="2019-11-22T20:57:00Z">
            <w:rPr>
              <w:rFonts w:eastAsiaTheme="minorEastAsia" w:cstheme="minorHAnsi"/>
            </w:rPr>
          </w:rPrChange>
        </w:rPr>
        <w:t xml:space="preserve">where </w:t>
      </w:r>
      <w:del w:id="502" w:author="Aqualonne" w:date="2019-11-14T20:20:00Z">
        <w:r w:rsidR="00940F36" w:rsidRPr="00961AA6" w:rsidDel="00DE53D5">
          <w:rPr>
            <w:rFonts w:eastAsiaTheme="minorEastAsia" w:cstheme="minorHAnsi"/>
            <w:highlight w:val="yellow"/>
            <w:rPrChange w:id="503" w:author="romerta@miamioh.edu" w:date="2019-11-22T20:57:00Z">
              <w:rPr>
                <w:rFonts w:eastAsiaTheme="minorEastAsia" w:cstheme="minorHAnsi"/>
              </w:rPr>
            </w:rPrChange>
          </w:rPr>
          <w:delText xml:space="preserve">N is the number of vertices, </w:delText>
        </w:r>
      </w:del>
      <m:oMath>
        <m:r>
          <w:ins w:id="504" w:author="romerta@miamioh.edu" w:date="2019-11-22T20:32:00Z">
            <w:rPr>
              <w:rFonts w:ascii="Cambria Math" w:eastAsiaTheme="minorEastAsia" w:hAnsi="Cambria Math" w:cstheme="minorHAnsi"/>
              <w:highlight w:val="yellow"/>
              <w:rPrChange w:id="505" w:author="romerta@miamioh.edu" w:date="2019-11-22T20:57:00Z">
                <w:rPr>
                  <w:rFonts w:ascii="Cambria Math" w:eastAsiaTheme="minorEastAsia" w:hAnsi="Cambria Math" w:cstheme="minorHAnsi"/>
                </w:rPr>
              </w:rPrChange>
            </w:rPr>
            <m:t>θ</m:t>
          </w:ins>
        </m:r>
        <w:commentRangeStart w:id="506"/>
        <m:r>
          <w:del w:id="507" w:author="romerta@miamioh.edu" w:date="2019-11-22T20:32:00Z">
            <w:rPr>
              <w:rFonts w:ascii="Cambria Math" w:eastAsiaTheme="minorEastAsia" w:hAnsi="Cambria Math" w:cstheme="minorHAnsi"/>
              <w:highlight w:val="yellow"/>
              <w:rPrChange w:id="508" w:author="romerta@miamioh.edu" w:date="2019-11-22T20:57:00Z">
                <w:rPr>
                  <w:rFonts w:ascii="Cambria Math" w:eastAsiaTheme="minorEastAsia" w:hAnsi="Cambria Math" w:cstheme="minorHAnsi"/>
                </w:rPr>
              </w:rPrChange>
            </w:rPr>
            <m:t>i</m:t>
          </w:del>
        </m:r>
      </m:oMath>
      <w:r w:rsidR="00940F36" w:rsidRPr="00961AA6">
        <w:rPr>
          <w:rFonts w:eastAsiaTheme="minorEastAsia" w:cstheme="minorHAnsi"/>
          <w:highlight w:val="yellow"/>
          <w:rPrChange w:id="509" w:author="romerta@miamioh.edu" w:date="2019-11-22T20:57:00Z">
            <w:rPr>
              <w:rFonts w:eastAsiaTheme="minorEastAsia" w:cstheme="minorHAnsi"/>
            </w:rPr>
          </w:rPrChange>
        </w:rPr>
        <w:t xml:space="preserve"> is the </w:t>
      </w:r>
      <w:ins w:id="510" w:author="romerta@miamioh.edu" w:date="2019-11-22T20:32:00Z">
        <w:r w:rsidR="00961910" w:rsidRPr="00961AA6">
          <w:rPr>
            <w:rFonts w:eastAsiaTheme="minorEastAsia" w:cstheme="minorHAnsi"/>
            <w:highlight w:val="yellow"/>
            <w:rPrChange w:id="511" w:author="romerta@miamioh.edu" w:date="2019-11-22T20:57:00Z">
              <w:rPr>
                <w:rFonts w:eastAsiaTheme="minorEastAsia" w:cstheme="minorHAnsi"/>
              </w:rPr>
            </w:rPrChange>
          </w:rPr>
          <w:t xml:space="preserve">quantity </w:t>
        </w:r>
      </w:ins>
      <w:ins w:id="512" w:author="romerta@miamioh.edu" w:date="2019-11-22T20:33:00Z">
        <w:r w:rsidR="00961910" w:rsidRPr="00961AA6">
          <w:rPr>
            <w:rFonts w:eastAsiaTheme="minorEastAsia" w:cstheme="minorHAnsi"/>
            <w:highlight w:val="yellow"/>
            <w:rPrChange w:id="513" w:author="romerta@miamioh.edu" w:date="2019-11-22T20:57:00Z">
              <w:rPr>
                <w:rFonts w:eastAsiaTheme="minorEastAsia" w:cstheme="minorHAnsi"/>
              </w:rPr>
            </w:rPrChange>
          </w:rPr>
          <w:t xml:space="preserve">of information that is </w:t>
        </w:r>
        <w:r w:rsidR="0063739D" w:rsidRPr="00961AA6">
          <w:rPr>
            <w:rFonts w:eastAsiaTheme="minorEastAsia" w:cstheme="minorHAnsi"/>
            <w:highlight w:val="yellow"/>
            <w:rPrChange w:id="514" w:author="romerta@miamioh.edu" w:date="2019-11-22T20:57:00Z">
              <w:rPr>
                <w:rFonts w:eastAsiaTheme="minorEastAsia" w:cstheme="minorHAnsi"/>
              </w:rPr>
            </w:rPrChange>
          </w:rPr>
          <w:t xml:space="preserve">passed through vertex </w:t>
        </w:r>
        <m:oMath>
          <m:r>
            <w:rPr>
              <w:rFonts w:ascii="Cambria Math" w:hAnsi="Cambria Math" w:cstheme="minorHAnsi"/>
              <w:highlight w:val="yellow"/>
              <w:rPrChange w:id="515" w:author="romerta@miamioh.edu" w:date="2019-11-22T20:57:00Z">
                <w:rPr>
                  <w:rFonts w:ascii="Cambria Math" w:hAnsi="Cambria Math" w:cstheme="minorHAnsi"/>
                </w:rPr>
              </w:rPrChange>
            </w:rPr>
            <m:t>v</m:t>
          </m:r>
        </m:oMath>
        <w:r w:rsidR="0063739D" w:rsidRPr="00961AA6">
          <w:rPr>
            <w:rFonts w:eastAsiaTheme="minorEastAsia" w:cstheme="minorHAnsi"/>
            <w:highlight w:val="yellow"/>
            <w:rPrChange w:id="516" w:author="romerta@miamioh.edu" w:date="2019-11-22T20:57:00Z">
              <w:rPr>
                <w:rFonts w:eastAsiaTheme="minorEastAsia" w:cstheme="minorHAnsi"/>
              </w:rPr>
            </w:rPrChange>
          </w:rPr>
          <w:t xml:space="preserve"> </w:t>
        </w:r>
      </w:ins>
      <w:del w:id="517" w:author="romerta@miamioh.edu" w:date="2019-11-22T20:32:00Z">
        <w:r w:rsidR="00940F36" w:rsidRPr="00961AA6" w:rsidDel="00961910">
          <w:rPr>
            <w:rFonts w:eastAsiaTheme="minorEastAsia" w:cstheme="minorHAnsi"/>
            <w:highlight w:val="yellow"/>
            <w:rPrChange w:id="518" w:author="romerta@miamioh.edu" w:date="2019-11-22T20:57:00Z">
              <w:rPr>
                <w:rFonts w:eastAsiaTheme="minorEastAsia" w:cstheme="minorHAnsi"/>
              </w:rPr>
            </w:rPrChange>
          </w:rPr>
          <w:delText>vertex</w:delText>
        </w:r>
        <w:commentRangeEnd w:id="506"/>
        <w:r w:rsidR="00DE53D5" w:rsidRPr="00961AA6" w:rsidDel="00961910">
          <w:rPr>
            <w:rStyle w:val="CommentReference"/>
            <w:highlight w:val="yellow"/>
            <w:rPrChange w:id="519" w:author="romerta@miamioh.edu" w:date="2019-11-22T20:57:00Z">
              <w:rPr>
                <w:rStyle w:val="CommentReference"/>
              </w:rPr>
            </w:rPrChange>
          </w:rPr>
          <w:commentReference w:id="506"/>
        </w:r>
      </w:del>
      <w:del w:id="520" w:author="romerta@miamioh.edu" w:date="2019-11-22T20:33:00Z">
        <w:r w:rsidR="00940F36" w:rsidRPr="00961AA6" w:rsidDel="0063739D">
          <w:rPr>
            <w:rFonts w:eastAsiaTheme="minorEastAsia" w:cstheme="minorHAnsi"/>
            <w:highlight w:val="yellow"/>
            <w:rPrChange w:id="521" w:author="romerta@miamioh.edu" w:date="2019-11-22T20:57:00Z">
              <w:rPr>
                <w:rFonts w:eastAsiaTheme="minorEastAsia" w:cstheme="minorHAnsi"/>
              </w:rPr>
            </w:rPrChange>
          </w:rPr>
          <w:delText xml:space="preserve">, and </w:delText>
        </w:r>
        <w:commentRangeStart w:id="522"/>
        <m:oMath>
          <m:r>
            <w:rPr>
              <w:rFonts w:ascii="Cambria Math" w:eastAsiaTheme="minorEastAsia" w:hAnsi="Cambria Math" w:cstheme="minorHAnsi"/>
              <w:highlight w:val="yellow"/>
              <w:rPrChange w:id="523" w:author="romerta@miamioh.edu" w:date="2019-11-22T20:57:00Z">
                <w:rPr>
                  <w:rFonts w:ascii="Cambria Math" w:eastAsiaTheme="minorEastAsia" w:hAnsi="Cambria Math" w:cstheme="minorHAnsi"/>
                </w:rPr>
              </w:rPrChange>
            </w:rPr>
            <m:t>β</m:t>
          </m:r>
        </m:oMath>
        <w:r w:rsidR="00940F36" w:rsidRPr="00961AA6" w:rsidDel="0063739D">
          <w:rPr>
            <w:rFonts w:eastAsiaTheme="minorEastAsia" w:cstheme="minorHAnsi"/>
            <w:highlight w:val="yellow"/>
            <w:rPrChange w:id="524" w:author="romerta@miamioh.edu" w:date="2019-11-22T20:57:00Z">
              <w:rPr>
                <w:rFonts w:eastAsiaTheme="minorEastAsia" w:cstheme="minorHAnsi"/>
              </w:rPr>
            </w:rPrChange>
          </w:rPr>
          <w:delText xml:space="preserve">  is defined to be 0.80</w:delText>
        </w:r>
        <w:commentRangeEnd w:id="522"/>
        <w:r w:rsidR="00DE53D5" w:rsidRPr="00961AA6" w:rsidDel="0063739D">
          <w:rPr>
            <w:rStyle w:val="CommentReference"/>
            <w:highlight w:val="yellow"/>
            <w:rPrChange w:id="525" w:author="romerta@miamioh.edu" w:date="2019-11-22T20:57:00Z">
              <w:rPr>
                <w:rStyle w:val="CommentReference"/>
              </w:rPr>
            </w:rPrChange>
          </w:rPr>
          <w:commentReference w:id="522"/>
        </w:r>
      </w:del>
      <w:ins w:id="526" w:author="romerta@miamioh.edu" w:date="2019-11-22T20:34:00Z">
        <w:r w:rsidR="0063739D" w:rsidRPr="00961AA6">
          <w:rPr>
            <w:rFonts w:eastAsiaTheme="minorEastAsia" w:cstheme="minorHAnsi"/>
            <w:highlight w:val="yellow"/>
            <w:rPrChange w:id="527" w:author="romerta@miamioh.edu" w:date="2019-11-22T20:57:00Z">
              <w:rPr>
                <w:rFonts w:eastAsiaTheme="minorEastAsia" w:cstheme="minorHAnsi"/>
              </w:rPr>
            </w:rPrChange>
          </w:rPr>
          <w:t xml:space="preserve">and </w:t>
        </w:r>
        <m:oMath>
          <m:r>
            <w:rPr>
              <w:rFonts w:ascii="Cambria Math" w:eastAsiaTheme="minorEastAsia" w:hAnsi="Cambria Math" w:cstheme="minorHAnsi"/>
              <w:highlight w:val="yellow"/>
              <w:rPrChange w:id="528" w:author="romerta@miamioh.edu" w:date="2019-11-22T20:57:00Z">
                <w:rPr>
                  <w:rFonts w:ascii="Cambria Math" w:eastAsiaTheme="minorEastAsia" w:hAnsi="Cambria Math" w:cstheme="minorHAnsi"/>
                </w:rPr>
              </w:rPrChange>
            </w:rPr>
            <m:t>s &amp; d</m:t>
          </m:r>
        </m:oMath>
        <w:r w:rsidR="0063739D" w:rsidRPr="00961AA6">
          <w:rPr>
            <w:rFonts w:eastAsiaTheme="minorEastAsia" w:cstheme="minorHAnsi"/>
            <w:highlight w:val="yellow"/>
            <w:rPrChange w:id="529" w:author="romerta@miamioh.edu" w:date="2019-11-22T20:57:00Z">
              <w:rPr>
                <w:rFonts w:eastAsiaTheme="minorEastAsia" w:cstheme="minorHAnsi"/>
              </w:rPr>
            </w:rPrChange>
          </w:rPr>
          <w:t xml:space="preserve"> are </w:t>
        </w:r>
      </w:ins>
      <w:ins w:id="530" w:author="romerta@miamioh.edu" w:date="2019-11-22T20:35:00Z">
        <w:r w:rsidR="0063739D" w:rsidRPr="00961AA6">
          <w:rPr>
            <w:rFonts w:eastAsiaTheme="minorEastAsia" w:cstheme="minorHAnsi"/>
            <w:highlight w:val="yellow"/>
            <w:rPrChange w:id="531" w:author="romerta@miamioh.edu" w:date="2019-11-22T20:57:00Z">
              <w:rPr>
                <w:rFonts w:eastAsiaTheme="minorEastAsia" w:cstheme="minorHAnsi"/>
              </w:rPr>
            </w:rPrChange>
          </w:rPr>
          <w:t xml:space="preserve">the set of vertices </w:t>
        </w:r>
      </w:ins>
      <w:del w:id="532" w:author="romerta@miamioh.edu" w:date="2019-11-22T20:33:00Z">
        <w:r w:rsidR="00940F36" w:rsidRPr="00961AA6" w:rsidDel="0063739D">
          <w:rPr>
            <w:rFonts w:eastAsiaTheme="minorEastAsia" w:cstheme="minorHAnsi"/>
            <w:highlight w:val="yellow"/>
            <w:rPrChange w:id="533" w:author="romerta@miamioh.edu" w:date="2019-11-22T20:57:00Z">
              <w:rPr>
                <w:rFonts w:eastAsiaTheme="minorEastAsia" w:cstheme="minorHAnsi"/>
              </w:rPr>
            </w:rPrChange>
          </w:rPr>
          <w:delText xml:space="preserve">. </w:delText>
        </w:r>
      </w:del>
      <w:r w:rsidR="00364466" w:rsidRPr="00961AA6">
        <w:rPr>
          <w:rFonts w:eastAsiaTheme="minorEastAsia" w:cstheme="minorHAnsi"/>
          <w:highlight w:val="yellow"/>
          <w:rPrChange w:id="534" w:author="romerta@miamioh.edu" w:date="2019-11-22T20:57:00Z">
            <w:rPr>
              <w:rFonts w:eastAsiaTheme="minorEastAsia" w:cstheme="minorHAnsi"/>
            </w:rPr>
          </w:rPrChange>
        </w:rPr>
        <w:t>(</w:t>
      </w:r>
      <w:proofErr w:type="spellStart"/>
      <w:del w:id="535" w:author="romerta@miamioh.edu" w:date="2019-11-22T20:36:00Z">
        <w:r w:rsidR="00364466" w:rsidRPr="00961AA6" w:rsidDel="0063739D">
          <w:rPr>
            <w:rFonts w:eastAsiaTheme="minorEastAsia" w:cstheme="minorHAnsi"/>
            <w:highlight w:val="yellow"/>
            <w:rPrChange w:id="536" w:author="romerta@miamioh.edu" w:date="2019-11-22T20:57:00Z">
              <w:rPr>
                <w:rFonts w:eastAsiaTheme="minorEastAsia" w:cstheme="minorHAnsi"/>
              </w:rPr>
            </w:rPrChange>
          </w:rPr>
          <w:delText>Goh</w:delText>
        </w:r>
      </w:del>
      <w:ins w:id="537" w:author="romerta@miamioh.edu" w:date="2019-11-22T20:36:00Z">
        <w:r w:rsidR="0063739D" w:rsidRPr="00961AA6">
          <w:rPr>
            <w:rFonts w:eastAsiaTheme="minorEastAsia" w:cstheme="minorHAnsi"/>
            <w:highlight w:val="yellow"/>
            <w:rPrChange w:id="538" w:author="romerta@miamioh.edu" w:date="2019-11-22T20:57:00Z">
              <w:rPr>
                <w:rFonts w:eastAsiaTheme="minorEastAsia" w:cstheme="minorHAnsi"/>
              </w:rPr>
            </w:rPrChange>
          </w:rPr>
          <w:t>Maccari</w:t>
        </w:r>
        <w:proofErr w:type="spellEnd"/>
        <w:r w:rsidR="0063739D" w:rsidRPr="00961AA6">
          <w:rPr>
            <w:rFonts w:eastAsiaTheme="minorEastAsia" w:cstheme="minorHAnsi"/>
            <w:highlight w:val="yellow"/>
            <w:rPrChange w:id="539" w:author="romerta@miamioh.edu" w:date="2019-11-22T20:57:00Z">
              <w:rPr>
                <w:rFonts w:eastAsiaTheme="minorEastAsia" w:cstheme="minorHAnsi"/>
              </w:rPr>
            </w:rPrChange>
          </w:rPr>
          <w:t xml:space="preserve"> et al.</w:t>
        </w:r>
      </w:ins>
      <w:r w:rsidR="00364466" w:rsidRPr="00961AA6">
        <w:rPr>
          <w:rFonts w:eastAsiaTheme="minorEastAsia" w:cstheme="minorHAnsi"/>
          <w:highlight w:val="yellow"/>
          <w:rPrChange w:id="540" w:author="romerta@miamioh.edu" w:date="2019-11-22T20:57:00Z">
            <w:rPr>
              <w:rFonts w:eastAsiaTheme="minorEastAsia" w:cstheme="minorHAnsi"/>
            </w:rPr>
          </w:rPrChange>
        </w:rPr>
        <w:t>).</w:t>
      </w:r>
    </w:p>
    <w:p w14:paraId="48DF5D68" w14:textId="77777777" w:rsidR="002C7C48" w:rsidRPr="00961AA6" w:rsidRDefault="002C7C48">
      <w:pPr>
        <w:rPr>
          <w:ins w:id="541" w:author="romerta@miamioh.edu" w:date="2019-11-22T20:06:00Z"/>
          <w:rFonts w:eastAsiaTheme="minorEastAsia" w:cstheme="minorHAnsi"/>
          <w:highlight w:val="yellow"/>
          <w:rPrChange w:id="542" w:author="romerta@miamioh.edu" w:date="2019-11-22T20:57:00Z">
            <w:rPr>
              <w:ins w:id="543" w:author="romerta@miamioh.edu" w:date="2019-11-22T20:06:00Z"/>
              <w:rFonts w:eastAsiaTheme="minorEastAsia" w:cstheme="minorHAnsi"/>
            </w:rPr>
          </w:rPrChange>
        </w:rPr>
      </w:pPr>
    </w:p>
    <w:p w14:paraId="56CA475E" w14:textId="468CA2C2" w:rsidR="00940F36" w:rsidRPr="00961AA6" w:rsidDel="002C7C48" w:rsidRDefault="00940F36">
      <w:pPr>
        <w:rPr>
          <w:del w:id="544" w:author="romerta@miamioh.edu" w:date="2019-11-22T20:06:00Z"/>
          <w:rFonts w:eastAsiaTheme="minorEastAsia" w:cstheme="minorHAnsi"/>
          <w:highlight w:val="yellow"/>
          <w:rPrChange w:id="545" w:author="romerta@miamioh.edu" w:date="2019-11-22T20:57:00Z">
            <w:rPr>
              <w:del w:id="546" w:author="romerta@miamioh.edu" w:date="2019-11-22T20:06:00Z"/>
              <w:rFonts w:eastAsiaTheme="minorEastAsia" w:cstheme="minorHAnsi"/>
            </w:rPr>
          </w:rPrChange>
        </w:rPr>
      </w:pPr>
      <w:del w:id="547" w:author="romerta@miamioh.edu" w:date="2019-11-22T20:06:00Z">
        <w:r w:rsidRPr="00961AA6" w:rsidDel="002C7C48">
          <w:rPr>
            <w:rFonts w:eastAsiaTheme="minorEastAsia" w:cstheme="minorHAnsi"/>
            <w:highlight w:val="yellow"/>
            <w:rPrChange w:id="548" w:author="romerta@miamioh.edu" w:date="2019-11-22T20:57:00Z">
              <w:rPr>
                <w:rFonts w:eastAsiaTheme="minorEastAsia" w:cstheme="minorHAnsi"/>
              </w:rPr>
            </w:rPrChange>
          </w:rPr>
          <w:tab/>
          <w:delText>Based on the mathematical formula defined above</w:delText>
        </w:r>
        <w:r w:rsidR="00D51C42" w:rsidRPr="00961AA6" w:rsidDel="002C7C48">
          <w:rPr>
            <w:rFonts w:eastAsiaTheme="minorEastAsia" w:cstheme="minorHAnsi"/>
            <w:highlight w:val="yellow"/>
            <w:rPrChange w:id="549" w:author="romerta@miamioh.edu" w:date="2019-11-22T20:57:00Z">
              <w:rPr>
                <w:rFonts w:eastAsiaTheme="minorEastAsia" w:cstheme="minorHAnsi"/>
              </w:rPr>
            </w:rPrChange>
          </w:rPr>
          <w:delText>, the graph depicted in Figure 4</w:delText>
        </w:r>
        <w:r w:rsidRPr="00961AA6" w:rsidDel="002C7C48">
          <w:rPr>
            <w:rFonts w:eastAsiaTheme="minorEastAsia" w:cstheme="minorHAnsi"/>
            <w:highlight w:val="yellow"/>
            <w:rPrChange w:id="550" w:author="romerta@miamioh.edu" w:date="2019-11-22T20:57:00Z">
              <w:rPr>
                <w:rFonts w:eastAsiaTheme="minorEastAsia" w:cstheme="minorHAnsi"/>
              </w:rPr>
            </w:rPrChange>
          </w:rPr>
          <w:delText>, and the implementation of this centrality calculation in the network python library, the node with the highest level of load is node nine with a value of 0.2639 and the node with the lowest level of load is node two with a load centrality value of 0.</w:delText>
        </w:r>
      </w:del>
    </w:p>
    <w:p w14:paraId="6591FF25" w14:textId="0A8BFC5C" w:rsidR="00B34823" w:rsidRPr="00961AA6" w:rsidRDefault="00B34823">
      <w:pPr>
        <w:rPr>
          <w:rFonts w:eastAsiaTheme="minorEastAsia" w:cstheme="minorHAnsi"/>
          <w:highlight w:val="yellow"/>
          <w:rPrChange w:id="551" w:author="romerta@miamioh.edu" w:date="2019-11-22T20:57:00Z">
            <w:rPr>
              <w:rFonts w:eastAsiaTheme="minorEastAsia" w:cstheme="minorHAnsi"/>
            </w:rPr>
          </w:rPrChange>
        </w:rPr>
      </w:pPr>
    </w:p>
    <w:p w14:paraId="66CB4DAF" w14:textId="425760C9" w:rsidR="00466C0F" w:rsidRPr="00961AA6" w:rsidRDefault="0058381A">
      <w:pPr>
        <w:rPr>
          <w:rFonts w:eastAsiaTheme="minorEastAsia" w:cstheme="minorHAnsi"/>
          <w:b/>
          <w:bCs/>
          <w:highlight w:val="yellow"/>
          <w:u w:val="single"/>
          <w:rPrChange w:id="552" w:author="romerta@miamioh.edu" w:date="2019-11-22T20:57:00Z">
            <w:rPr>
              <w:rFonts w:eastAsiaTheme="minorEastAsia" w:cstheme="minorHAnsi"/>
              <w:b/>
              <w:bCs/>
              <w:u w:val="single"/>
            </w:rPr>
          </w:rPrChange>
        </w:rPr>
      </w:pPr>
      <w:r w:rsidRPr="00961AA6">
        <w:rPr>
          <w:rFonts w:eastAsiaTheme="minorEastAsia" w:cstheme="minorHAnsi"/>
          <w:b/>
          <w:bCs/>
          <w:highlight w:val="yellow"/>
          <w:u w:val="single"/>
          <w:rPrChange w:id="553" w:author="romerta@miamioh.edu" w:date="2019-11-22T20:57:00Z">
            <w:rPr>
              <w:rFonts w:eastAsiaTheme="minorEastAsia" w:cstheme="minorHAnsi"/>
              <w:b/>
              <w:bCs/>
              <w:u w:val="single"/>
            </w:rPr>
          </w:rPrChange>
        </w:rPr>
        <w:t>IIE.</w:t>
      </w:r>
      <w:r w:rsidR="00466C0F" w:rsidRPr="00961AA6">
        <w:rPr>
          <w:rFonts w:eastAsiaTheme="minorEastAsia" w:cstheme="minorHAnsi"/>
          <w:b/>
          <w:bCs/>
          <w:highlight w:val="yellow"/>
          <w:u w:val="single"/>
          <w:rPrChange w:id="554" w:author="romerta@miamioh.edu" w:date="2019-11-22T20:57:00Z">
            <w:rPr>
              <w:rFonts w:eastAsiaTheme="minorEastAsia" w:cstheme="minorHAnsi"/>
              <w:b/>
              <w:bCs/>
              <w:u w:val="single"/>
            </w:rPr>
          </w:rPrChange>
        </w:rPr>
        <w:t xml:space="preserve"> </w:t>
      </w:r>
      <w:r w:rsidR="00C971C8" w:rsidRPr="00961AA6">
        <w:rPr>
          <w:rFonts w:eastAsiaTheme="minorEastAsia" w:cstheme="minorHAnsi"/>
          <w:b/>
          <w:bCs/>
          <w:highlight w:val="yellow"/>
          <w:u w:val="single"/>
          <w:rPrChange w:id="555" w:author="romerta@miamioh.edu" w:date="2019-11-22T20:57:00Z">
            <w:rPr>
              <w:rFonts w:eastAsiaTheme="minorEastAsia" w:cstheme="minorHAnsi"/>
              <w:b/>
              <w:bCs/>
              <w:u w:val="single"/>
            </w:rPr>
          </w:rPrChange>
        </w:rPr>
        <w:t>Local</w:t>
      </w:r>
      <w:r w:rsidR="00466C0F" w:rsidRPr="00961AA6">
        <w:rPr>
          <w:rFonts w:eastAsiaTheme="minorEastAsia" w:cstheme="minorHAnsi"/>
          <w:b/>
          <w:bCs/>
          <w:highlight w:val="yellow"/>
          <w:u w:val="single"/>
          <w:rPrChange w:id="556" w:author="romerta@miamioh.edu" w:date="2019-11-22T20:57:00Z">
            <w:rPr>
              <w:rFonts w:eastAsiaTheme="minorEastAsia" w:cstheme="minorHAnsi"/>
              <w:b/>
              <w:bCs/>
              <w:u w:val="single"/>
            </w:rPr>
          </w:rPrChange>
        </w:rPr>
        <w:t xml:space="preserve"> Reaching Centrality:</w:t>
      </w:r>
    </w:p>
    <w:p w14:paraId="4D31D9BD" w14:textId="25D245D1" w:rsidR="00C971C8" w:rsidRPr="00961AA6" w:rsidDel="00C70A5D" w:rsidRDefault="00C971C8">
      <w:pPr>
        <w:rPr>
          <w:del w:id="557" w:author="romerta@miamioh.edu" w:date="2019-11-22T20:07:00Z"/>
          <w:rFonts w:eastAsiaTheme="minorEastAsia" w:cstheme="minorHAnsi"/>
          <w:highlight w:val="yellow"/>
          <w:rPrChange w:id="558" w:author="romerta@miamioh.edu" w:date="2019-11-22T20:57:00Z">
            <w:rPr>
              <w:del w:id="559" w:author="romerta@miamioh.edu" w:date="2019-11-22T20:07:00Z"/>
              <w:rFonts w:eastAsiaTheme="minorEastAsia" w:cstheme="minorHAnsi"/>
            </w:rPr>
          </w:rPrChange>
        </w:rPr>
      </w:pPr>
      <w:r w:rsidRPr="00961AA6">
        <w:rPr>
          <w:rFonts w:eastAsiaTheme="minorEastAsia" w:cstheme="minorHAnsi"/>
          <w:highlight w:val="yellow"/>
          <w:rPrChange w:id="560" w:author="romerta@miamioh.edu" w:date="2019-11-22T20:57:00Z">
            <w:rPr>
              <w:rFonts w:eastAsiaTheme="minorEastAsia" w:cstheme="minorHAnsi"/>
            </w:rPr>
          </w:rPrChange>
        </w:rPr>
        <w:tab/>
        <w:t xml:space="preserve">The local reaching centrality is the measure for a node </w:t>
      </w:r>
      <w:r w:rsidR="004539DF" w:rsidRPr="00961AA6">
        <w:rPr>
          <w:rFonts w:eastAsiaTheme="minorEastAsia" w:cstheme="minorHAnsi"/>
          <w:highlight w:val="yellow"/>
          <w:rPrChange w:id="561" w:author="romerta@miamioh.edu" w:date="2019-11-22T20:57:00Z">
            <w:rPr>
              <w:rFonts w:eastAsiaTheme="minorEastAsia" w:cstheme="minorHAnsi"/>
            </w:rPr>
          </w:rPrChange>
        </w:rPr>
        <w:t xml:space="preserve">and </w:t>
      </w:r>
      <w:r w:rsidR="009B3F70" w:rsidRPr="00961AA6">
        <w:rPr>
          <w:rFonts w:eastAsiaTheme="minorEastAsia" w:cstheme="minorHAnsi"/>
          <w:highlight w:val="yellow"/>
          <w:rPrChange w:id="562" w:author="romerta@miamioh.edu" w:date="2019-11-22T20:57:00Z">
            <w:rPr>
              <w:rFonts w:eastAsiaTheme="minorEastAsia" w:cstheme="minorHAnsi"/>
            </w:rPr>
          </w:rPrChange>
        </w:rPr>
        <w:t>its</w:t>
      </w:r>
      <w:r w:rsidRPr="00961AA6">
        <w:rPr>
          <w:rFonts w:eastAsiaTheme="minorEastAsia" w:cstheme="minorHAnsi"/>
          <w:highlight w:val="yellow"/>
          <w:rPrChange w:id="563" w:author="romerta@miamioh.edu" w:date="2019-11-22T20:57:00Z">
            <w:rPr>
              <w:rFonts w:eastAsiaTheme="minorEastAsia" w:cstheme="minorHAnsi"/>
            </w:rPr>
          </w:rPrChange>
        </w:rPr>
        <w:t xml:space="preserve"> proportion of</w:t>
      </w:r>
      <w:r w:rsidR="00D9751E" w:rsidRPr="00961AA6">
        <w:rPr>
          <w:rFonts w:eastAsiaTheme="minorEastAsia" w:cstheme="minorHAnsi"/>
          <w:highlight w:val="yellow"/>
          <w:rPrChange w:id="564" w:author="romerta@miamioh.edu" w:date="2019-11-22T20:57:00Z">
            <w:rPr>
              <w:rFonts w:eastAsiaTheme="minorEastAsia" w:cstheme="minorHAnsi"/>
            </w:rPr>
          </w:rPrChange>
        </w:rPr>
        <w:t xml:space="preserve"> all other</w:t>
      </w:r>
      <w:r w:rsidRPr="00961AA6">
        <w:rPr>
          <w:rFonts w:eastAsiaTheme="minorEastAsia" w:cstheme="minorHAnsi"/>
          <w:highlight w:val="yellow"/>
          <w:rPrChange w:id="565" w:author="romerta@miamioh.edu" w:date="2019-11-22T20:57:00Z">
            <w:rPr>
              <w:rFonts w:eastAsiaTheme="minorEastAsia" w:cstheme="minorHAnsi"/>
            </w:rPr>
          </w:rPrChange>
        </w:rPr>
        <w:t xml:space="preserve"> nodes that are reachable in a graph </w:t>
      </w:r>
      <w:r w:rsidR="00D9751E" w:rsidRPr="00961AA6">
        <w:rPr>
          <w:rFonts w:eastAsiaTheme="minorEastAsia" w:cstheme="minorHAnsi"/>
          <w:highlight w:val="yellow"/>
          <w:rPrChange w:id="566" w:author="romerta@miamioh.edu" w:date="2019-11-22T20:57:00Z">
            <w:rPr>
              <w:rFonts w:eastAsiaTheme="minorEastAsia" w:cstheme="minorHAnsi"/>
            </w:rPr>
          </w:rPrChange>
        </w:rPr>
        <w:t xml:space="preserve">of </w:t>
      </w:r>
      <w:r w:rsidRPr="00961AA6">
        <w:rPr>
          <w:rFonts w:eastAsiaTheme="minorEastAsia" w:cstheme="minorHAnsi"/>
          <w:highlight w:val="yellow"/>
          <w:rPrChange w:id="567" w:author="romerta@miamioh.edu" w:date="2019-11-22T20:57:00Z">
            <w:rPr>
              <w:rFonts w:eastAsiaTheme="minorEastAsia" w:cstheme="minorHAnsi"/>
            </w:rPr>
          </w:rPrChange>
        </w:rPr>
        <w:t>that particular node. This</w:t>
      </w:r>
      <w:r w:rsidR="00D9751E" w:rsidRPr="00961AA6">
        <w:rPr>
          <w:rFonts w:eastAsiaTheme="minorEastAsia" w:cstheme="minorHAnsi"/>
          <w:highlight w:val="yellow"/>
          <w:rPrChange w:id="568" w:author="romerta@miamioh.edu" w:date="2019-11-22T20:57:00Z">
            <w:rPr>
              <w:rFonts w:eastAsiaTheme="minorEastAsia" w:cstheme="minorHAnsi"/>
            </w:rPr>
          </w:rPrChange>
        </w:rPr>
        <w:t xml:space="preserve"> gives</w:t>
      </w:r>
      <w:r w:rsidRPr="00961AA6">
        <w:rPr>
          <w:rFonts w:eastAsiaTheme="minorEastAsia" w:cstheme="minorHAnsi"/>
          <w:highlight w:val="yellow"/>
          <w:rPrChange w:id="569" w:author="romerta@miamioh.edu" w:date="2019-11-22T20:57:00Z">
            <w:rPr>
              <w:rFonts w:eastAsiaTheme="minorEastAsia" w:cstheme="minorHAnsi"/>
            </w:rPr>
          </w:rPrChange>
        </w:rPr>
        <w:t xml:space="preserve"> a fundamental assumption that all nodes that are reachable for a node </w:t>
      </w:r>
      <w:proofErr w:type="gramStart"/>
      <w:r w:rsidRPr="00961AA6">
        <w:rPr>
          <w:rFonts w:eastAsiaTheme="minorEastAsia" w:cstheme="minorHAnsi"/>
          <w:highlight w:val="yellow"/>
          <w:rPrChange w:id="570" w:author="romerta@miamioh.edu" w:date="2019-11-22T20:57:00Z">
            <w:rPr>
              <w:rFonts w:eastAsiaTheme="minorEastAsia" w:cstheme="minorHAnsi"/>
            </w:rPr>
          </w:rPrChange>
        </w:rPr>
        <w:t>are located in</w:t>
      </w:r>
      <w:proofErr w:type="gramEnd"/>
      <w:r w:rsidRPr="00961AA6">
        <w:rPr>
          <w:rFonts w:eastAsiaTheme="minorEastAsia" w:cstheme="minorHAnsi"/>
          <w:highlight w:val="yellow"/>
          <w:rPrChange w:id="571" w:author="romerta@miamioh.edu" w:date="2019-11-22T20:57:00Z">
            <w:rPr>
              <w:rFonts w:eastAsiaTheme="minorEastAsia" w:cstheme="minorHAnsi"/>
            </w:rPr>
          </w:rPrChange>
        </w:rPr>
        <w:t xml:space="preserve"> some finite distance awa</w:t>
      </w:r>
      <w:r w:rsidR="00F9340A" w:rsidRPr="00961AA6">
        <w:rPr>
          <w:rFonts w:eastAsiaTheme="minorEastAsia" w:cstheme="minorHAnsi"/>
          <w:highlight w:val="yellow"/>
          <w:rPrChange w:id="572" w:author="romerta@miamioh.edu" w:date="2019-11-22T20:57:00Z">
            <w:rPr>
              <w:rFonts w:eastAsiaTheme="minorEastAsia" w:cstheme="minorHAnsi"/>
            </w:rPr>
          </w:rPrChange>
        </w:rPr>
        <w:t>y</w:t>
      </w:r>
      <w:r w:rsidRPr="00961AA6">
        <w:rPr>
          <w:rFonts w:eastAsiaTheme="minorEastAsia" w:cstheme="minorHAnsi"/>
          <w:highlight w:val="yellow"/>
          <w:rPrChange w:id="573" w:author="romerta@miamioh.edu" w:date="2019-11-22T20:57:00Z">
            <w:rPr>
              <w:rFonts w:eastAsiaTheme="minorEastAsia" w:cstheme="minorHAnsi"/>
            </w:rPr>
          </w:rPrChange>
        </w:rPr>
        <w:t xml:space="preserve"> (Mones</w:t>
      </w:r>
      <w:r w:rsidR="00AB161E" w:rsidRPr="00961AA6">
        <w:rPr>
          <w:rFonts w:eastAsiaTheme="minorEastAsia" w:cstheme="minorHAnsi"/>
          <w:highlight w:val="yellow"/>
          <w:rPrChange w:id="574" w:author="romerta@miamioh.edu" w:date="2019-11-22T20:57:00Z">
            <w:rPr>
              <w:rFonts w:eastAsiaTheme="minorEastAsia" w:cstheme="minorHAnsi"/>
            </w:rPr>
          </w:rPrChange>
        </w:rPr>
        <w:t xml:space="preserve"> et al.</w:t>
      </w:r>
      <w:r w:rsidRPr="00961AA6">
        <w:rPr>
          <w:rFonts w:eastAsiaTheme="minorEastAsia" w:cstheme="minorHAnsi"/>
          <w:highlight w:val="yellow"/>
          <w:rPrChange w:id="575" w:author="romerta@miamioh.edu" w:date="2019-11-22T20:57:00Z">
            <w:rPr>
              <w:rFonts w:eastAsiaTheme="minorEastAsia" w:cstheme="minorHAnsi"/>
            </w:rPr>
          </w:rPrChange>
        </w:rPr>
        <w:t>).</w:t>
      </w:r>
    </w:p>
    <w:p w14:paraId="0ECD1D00" w14:textId="77777777" w:rsidR="00C70A5D" w:rsidRPr="00961AA6" w:rsidRDefault="00C70A5D">
      <w:pPr>
        <w:rPr>
          <w:ins w:id="576" w:author="romerta@miamioh.edu" w:date="2019-11-22T20:07:00Z"/>
          <w:rFonts w:eastAsiaTheme="minorEastAsia" w:cstheme="minorHAnsi"/>
          <w:highlight w:val="yellow"/>
          <w:rPrChange w:id="577" w:author="romerta@miamioh.edu" w:date="2019-11-22T20:57:00Z">
            <w:rPr>
              <w:ins w:id="578" w:author="romerta@miamioh.edu" w:date="2019-11-22T20:07:00Z"/>
              <w:rFonts w:eastAsiaTheme="minorEastAsia" w:cstheme="minorHAnsi"/>
            </w:rPr>
          </w:rPrChange>
        </w:rPr>
      </w:pPr>
    </w:p>
    <w:p w14:paraId="6BE6A8CC" w14:textId="5AA6635F" w:rsidR="00C971C8" w:rsidRPr="00961AA6" w:rsidRDefault="00AC73F7">
      <w:pPr>
        <w:rPr>
          <w:ins w:id="579" w:author="romerta@miamioh.edu" w:date="2019-11-22T20:08:00Z"/>
          <w:rFonts w:eastAsiaTheme="minorEastAsia" w:cstheme="minorHAnsi"/>
          <w:highlight w:val="yellow"/>
          <w:rPrChange w:id="580" w:author="romerta@miamioh.edu" w:date="2019-11-22T20:57:00Z">
            <w:rPr>
              <w:ins w:id="581" w:author="romerta@miamioh.edu" w:date="2019-11-22T20:08:00Z"/>
              <w:rFonts w:eastAsiaTheme="minorEastAsia" w:cstheme="minorHAnsi"/>
            </w:rPr>
          </w:rPrChange>
        </w:rPr>
      </w:pPr>
      <w:del w:id="582" w:author="romerta@miamioh.edu" w:date="2019-11-22T20:07:00Z">
        <w:r w:rsidRPr="00961AA6" w:rsidDel="00C70A5D">
          <w:rPr>
            <w:rFonts w:eastAsiaTheme="minorEastAsia" w:cstheme="minorHAnsi"/>
            <w:noProof/>
            <w:highlight w:val="yellow"/>
            <w:rPrChange w:id="583" w:author="romerta@miamioh.edu" w:date="2019-11-22T20:57:00Z">
              <w:rPr>
                <w:rFonts w:eastAsiaTheme="minorEastAsia" w:cstheme="minorHAnsi"/>
                <w:noProof/>
              </w:rPr>
            </w:rPrChange>
          </w:rPr>
          <mc:AlternateContent>
            <mc:Choice Requires="wpg">
              <w:drawing>
                <wp:anchor distT="0" distB="0" distL="114300" distR="114300" simplePos="0" relativeHeight="251677696" behindDoc="0" locked="0" layoutInCell="1" allowOverlap="1" wp14:anchorId="77EE45D5" wp14:editId="47FCC5FB">
                  <wp:simplePos x="0" y="0"/>
                  <wp:positionH relativeFrom="margin">
                    <wp:align>center</wp:align>
                  </wp:positionH>
                  <wp:positionV relativeFrom="paragraph">
                    <wp:posOffset>861060</wp:posOffset>
                  </wp:positionV>
                  <wp:extent cx="5162550" cy="2971800"/>
                  <wp:effectExtent l="0" t="0" r="0" b="0"/>
                  <wp:wrapTopAndBottom/>
                  <wp:docPr id="34" name="Group 34"/>
                  <wp:cNvGraphicFramePr/>
                  <a:graphic xmlns:a="http://schemas.openxmlformats.org/drawingml/2006/main">
                    <a:graphicData uri="http://schemas.microsoft.com/office/word/2010/wordprocessingGroup">
                      <wpg:wgp>
                        <wpg:cNvGrpSpPr/>
                        <wpg:grpSpPr>
                          <a:xfrm>
                            <a:off x="0" y="0"/>
                            <a:ext cx="5162550" cy="2971800"/>
                            <a:chOff x="0" y="0"/>
                            <a:chExt cx="5162550" cy="2971800"/>
                          </a:xfrm>
                        </wpg:grpSpPr>
                        <pic:pic xmlns:pic="http://schemas.openxmlformats.org/drawingml/2006/picture">
                          <pic:nvPicPr>
                            <pic:cNvPr id="22" name="Picture 22" descr="A picture containing sitting, photo, small, table&#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476250" y="0"/>
                              <a:ext cx="4206240" cy="2804160"/>
                            </a:xfrm>
                            <a:prstGeom prst="rect">
                              <a:avLst/>
                            </a:prstGeom>
                          </pic:spPr>
                        </pic:pic>
                        <wps:wsp>
                          <wps:cNvPr id="23" name="Text Box 23"/>
                          <wps:cNvSpPr txBox="1"/>
                          <wps:spPr>
                            <a:xfrm>
                              <a:off x="0" y="2514600"/>
                              <a:ext cx="5162550" cy="457200"/>
                            </a:xfrm>
                            <a:prstGeom prst="rect">
                              <a:avLst/>
                            </a:prstGeom>
                            <a:solidFill>
                              <a:schemeClr val="lt1"/>
                            </a:solidFill>
                            <a:ln w="6350">
                              <a:noFill/>
                            </a:ln>
                          </wps:spPr>
                          <wps:txbx>
                            <w:txbxContent>
                              <w:p w14:paraId="00E51F8D" w14:textId="13E95C92" w:rsidR="00CC7AB5" w:rsidRDefault="00CC7AB5" w:rsidP="00815BE6">
                                <w:r>
                                  <w:t>Fig. 5. A randomly generated graph with 10 vertices and 15 edges to demonstrate load centrality.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7EE45D5" id="Group 34" o:spid="_x0000_s1038" style="position:absolute;margin-left:0;margin-top:67.8pt;width:406.5pt;height:234pt;z-index:251677696;mso-position-horizontal:center;mso-position-horizontal-relative:margin" coordsize="51625,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">
                  <v:shape id="Picture 22" o:spid="_x0000_s1039" type="#_x0000_t75" alt="A picture containing sitting, photo, small, table&#10;&#10;Description automatically generated" style="position:absolute;left:4762;width:42062;height:28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">
                    <v:imagedata r:id="rId18" o:title="A picture containing sitting, photo, small, table&#10;&#10;Description automatically generated"/>
                  </v:shape>
                  <v:shape id="Text Box 23" o:spid="_x0000_s1040" type="#_x0000_t202" style="position:absolute;top:25146;width:5162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14:paraId="00E51F8D" w14:textId="13E95C92" w:rsidR="00CC7AB5" w:rsidRDefault="00CC7AB5" w:rsidP="00815BE6">
                          <w:r>
                            <w:t>Fig. 5. A randomly generated graph with 10 vertices and 15 edges to demonstrate load centrality.</w:t>
                          </w:r>
                        </w:p>
                      </w:txbxContent>
                    </v:textbox>
                  </v:shape>
                  <w10:wrap type="topAndBottom" anchorx="margin"/>
                </v:group>
              </w:pict>
            </mc:Fallback>
          </mc:AlternateContent>
        </w:r>
        <w:r w:rsidRPr="00961AA6" w:rsidDel="00C70A5D">
          <w:rPr>
            <w:rFonts w:cstheme="minorHAnsi"/>
            <w:noProof/>
            <w:highlight w:val="yellow"/>
            <w:rPrChange w:id="584" w:author="romerta@miamioh.edu" w:date="2019-11-22T20:57:00Z">
              <w:rPr>
                <w:rFonts w:cstheme="minorHAnsi"/>
                <w:noProof/>
              </w:rPr>
            </w:rPrChange>
          </w:rPr>
          <mc:AlternateContent>
            <mc:Choice Requires="wpg">
              <w:drawing>
                <wp:anchor distT="0" distB="0" distL="114300" distR="114300" simplePos="0" relativeHeight="251681792" behindDoc="0" locked="0" layoutInCell="1" allowOverlap="1" wp14:anchorId="7210757F" wp14:editId="47440600">
                  <wp:simplePos x="0" y="0"/>
                  <wp:positionH relativeFrom="margin">
                    <wp:align>center</wp:align>
                  </wp:positionH>
                  <wp:positionV relativeFrom="paragraph">
                    <wp:posOffset>4118610</wp:posOffset>
                  </wp:positionV>
                  <wp:extent cx="5162550" cy="3248025"/>
                  <wp:effectExtent l="0" t="0" r="0" b="9525"/>
                  <wp:wrapTopAndBottom/>
                  <wp:docPr id="33" name="Group 33"/>
                  <wp:cNvGraphicFramePr/>
                  <a:graphic xmlns:a="http://schemas.openxmlformats.org/drawingml/2006/main">
                    <a:graphicData uri="http://schemas.microsoft.com/office/word/2010/wordprocessingGroup">
                      <wpg:wgp>
                        <wpg:cNvGrpSpPr/>
                        <wpg:grpSpPr>
                          <a:xfrm>
                            <a:off x="0" y="0"/>
                            <a:ext cx="5162550" cy="3248025"/>
                            <a:chOff x="0" y="0"/>
                            <a:chExt cx="5162550" cy="3248025"/>
                          </a:xfrm>
                        </wpg:grpSpPr>
                        <pic:pic xmlns:pic="http://schemas.openxmlformats.org/drawingml/2006/picture">
                          <pic:nvPicPr>
                            <pic:cNvPr id="24" name="Picture 2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1628775" y="0"/>
                              <a:ext cx="1895475" cy="2771775"/>
                            </a:xfrm>
                            <a:prstGeom prst="rect">
                              <a:avLst/>
                            </a:prstGeom>
                          </pic:spPr>
                        </pic:pic>
                        <wps:wsp>
                          <wps:cNvPr id="25" name="Text Box 25"/>
                          <wps:cNvSpPr txBox="1"/>
                          <wps:spPr>
                            <a:xfrm>
                              <a:off x="0" y="2790825"/>
                              <a:ext cx="5162550" cy="457200"/>
                            </a:xfrm>
                            <a:prstGeom prst="rect">
                              <a:avLst/>
                            </a:prstGeom>
                            <a:solidFill>
                              <a:schemeClr val="lt1"/>
                            </a:solidFill>
                            <a:ln w="6350">
                              <a:noFill/>
                            </a:ln>
                          </wps:spPr>
                          <wps:txbx>
                            <w:txbxContent>
                              <w:p w14:paraId="28BF7F4F" w14:textId="037E3096" w:rsidR="00CC7AB5" w:rsidRDefault="00CC7AB5" w:rsidP="00815BE6">
                                <w:r>
                                  <w:t>Table 1. A displaying showing the local reaching calculation and rank for all nodes depicted in figure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210757F" id="Group 33" o:spid="_x0000_s1041" style="position:absolute;margin-left:0;margin-top:324.3pt;width:406.5pt;height:255.75pt;z-index:251681792;mso-position-horizontal:center;mso-position-horizontal-relative:margin" coordsize="51625,32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">
                  <v:shape id="Picture 24" o:spid="_x0000_s1042" type="#_x0000_t75" style="position:absolute;left:16287;width:18955;height:27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">
                    <v:imagedata r:id="rId20" o:title=""/>
                  </v:shape>
                  <v:shape id="Text Box 25" o:spid="_x0000_s1043" type="#_x0000_t202" style="position:absolute;top:27908;width:5162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p w14:paraId="28BF7F4F" w14:textId="037E3096" w:rsidR="00CC7AB5" w:rsidRDefault="00CC7AB5" w:rsidP="00815BE6">
                          <w:r>
                            <w:t>Table 1. A displaying showing the local reaching calculation and rank for all nodes depicted in figure 5.</w:t>
                          </w:r>
                        </w:p>
                      </w:txbxContent>
                    </v:textbox>
                  </v:shape>
                  <w10:wrap type="topAndBottom" anchorx="margin"/>
                </v:group>
              </w:pict>
            </mc:Fallback>
          </mc:AlternateContent>
        </w:r>
      </w:del>
      <w:r w:rsidR="00C971C8" w:rsidRPr="00961AA6">
        <w:rPr>
          <w:rFonts w:eastAsiaTheme="minorEastAsia" w:cstheme="minorHAnsi"/>
          <w:highlight w:val="yellow"/>
          <w:rPrChange w:id="585" w:author="romerta@miamioh.edu" w:date="2019-11-22T20:57:00Z">
            <w:rPr>
              <w:rFonts w:eastAsiaTheme="minorEastAsia" w:cstheme="minorHAnsi"/>
            </w:rPr>
          </w:rPrChange>
        </w:rPr>
        <w:tab/>
      </w:r>
      <w:commentRangeStart w:id="586"/>
      <w:r w:rsidR="00C971C8" w:rsidRPr="00961AA6">
        <w:rPr>
          <w:rFonts w:eastAsiaTheme="minorEastAsia" w:cstheme="minorHAnsi"/>
          <w:highlight w:val="yellow"/>
          <w:rPrChange w:id="587" w:author="romerta@miamioh.edu" w:date="2019-11-22T20:57:00Z">
            <w:rPr>
              <w:rFonts w:eastAsiaTheme="minorEastAsia" w:cstheme="minorHAnsi"/>
            </w:rPr>
          </w:rPrChange>
        </w:rPr>
        <w:t xml:space="preserve">The </w:t>
      </w:r>
      <w:del w:id="588" w:author="romerta@miamioh.edu" w:date="2019-11-22T20:37:00Z">
        <w:r w:rsidR="00C971C8" w:rsidRPr="00961AA6" w:rsidDel="0063739D">
          <w:rPr>
            <w:rFonts w:eastAsiaTheme="minorEastAsia" w:cstheme="minorHAnsi"/>
            <w:highlight w:val="yellow"/>
            <w:rPrChange w:id="589" w:author="romerta@miamioh.edu" w:date="2019-11-22T20:57:00Z">
              <w:rPr>
                <w:rFonts w:eastAsiaTheme="minorEastAsia" w:cstheme="minorHAnsi"/>
              </w:rPr>
            </w:rPrChange>
          </w:rPr>
          <w:delText xml:space="preserve">betweenness </w:delText>
        </w:r>
      </w:del>
      <w:ins w:id="590" w:author="romerta@miamioh.edu" w:date="2019-11-22T20:37:00Z">
        <w:r w:rsidR="0063739D" w:rsidRPr="00961AA6">
          <w:rPr>
            <w:rFonts w:eastAsiaTheme="minorEastAsia" w:cstheme="minorHAnsi"/>
            <w:highlight w:val="yellow"/>
            <w:rPrChange w:id="591" w:author="romerta@miamioh.edu" w:date="2019-11-22T20:57:00Z">
              <w:rPr>
                <w:rFonts w:eastAsiaTheme="minorEastAsia" w:cstheme="minorHAnsi"/>
              </w:rPr>
            </w:rPrChange>
          </w:rPr>
          <w:t>local reaching</w:t>
        </w:r>
        <w:r w:rsidR="0063739D" w:rsidRPr="00961AA6">
          <w:rPr>
            <w:rFonts w:eastAsiaTheme="minorEastAsia" w:cstheme="minorHAnsi"/>
            <w:highlight w:val="yellow"/>
            <w:rPrChange w:id="592" w:author="romerta@miamioh.edu" w:date="2019-11-22T20:57:00Z">
              <w:rPr>
                <w:rFonts w:eastAsiaTheme="minorEastAsia" w:cstheme="minorHAnsi"/>
              </w:rPr>
            </w:rPrChange>
          </w:rPr>
          <w:t xml:space="preserve"> </w:t>
        </w:r>
      </w:ins>
      <w:r w:rsidR="00C971C8" w:rsidRPr="00961AA6">
        <w:rPr>
          <w:rFonts w:eastAsiaTheme="minorEastAsia" w:cstheme="minorHAnsi"/>
          <w:highlight w:val="yellow"/>
          <w:rPrChange w:id="593" w:author="romerta@miamioh.edu" w:date="2019-11-22T20:57:00Z">
            <w:rPr>
              <w:rFonts w:eastAsiaTheme="minorEastAsia" w:cstheme="minorHAnsi"/>
            </w:rPr>
          </w:rPrChange>
        </w:rPr>
        <w:t>centrality can be defined mathematically as follows</w:t>
      </w:r>
      <w:commentRangeEnd w:id="586"/>
      <w:r w:rsidR="00DE53D5" w:rsidRPr="00961AA6">
        <w:rPr>
          <w:rStyle w:val="CommentReference"/>
          <w:highlight w:val="yellow"/>
          <w:rPrChange w:id="594" w:author="romerta@miamioh.edu" w:date="2019-11-22T20:57:00Z">
            <w:rPr>
              <w:rStyle w:val="CommentReference"/>
            </w:rPr>
          </w:rPrChange>
        </w:rPr>
        <w:commentReference w:id="586"/>
      </w:r>
      <w:r w:rsidR="00C971C8" w:rsidRPr="00961AA6">
        <w:rPr>
          <w:rFonts w:eastAsiaTheme="minorEastAsia" w:cstheme="minorHAnsi"/>
          <w:highlight w:val="yellow"/>
          <w:rPrChange w:id="595" w:author="romerta@miamioh.edu" w:date="2019-11-22T20:57:00Z">
            <w:rPr>
              <w:rFonts w:eastAsiaTheme="minorEastAsia" w:cstheme="minorHAnsi"/>
            </w:rPr>
          </w:rPrChange>
        </w:rPr>
        <w:t xml:space="preserve">. </w:t>
      </w:r>
      <w:r w:rsidR="00C971C8" w:rsidRPr="00961AA6">
        <w:rPr>
          <w:rFonts w:cstheme="minorHAnsi"/>
          <w:highlight w:val="yellow"/>
          <w:rPrChange w:id="596" w:author="romerta@miamioh.edu" w:date="2019-11-22T20:57:00Z">
            <w:rPr>
              <w:rFonts w:cstheme="minorHAnsi"/>
            </w:rPr>
          </w:rPrChange>
        </w:rPr>
        <w:t xml:space="preserve">The </w:t>
      </w:r>
      <w:del w:id="597" w:author="romerta@miamioh.edu" w:date="2019-11-22T20:37:00Z">
        <w:r w:rsidR="00C971C8" w:rsidRPr="00961AA6" w:rsidDel="0063739D">
          <w:rPr>
            <w:rFonts w:cstheme="minorHAnsi"/>
            <w:highlight w:val="yellow"/>
            <w:rPrChange w:id="598" w:author="romerta@miamioh.edu" w:date="2019-11-22T20:57:00Z">
              <w:rPr>
                <w:rFonts w:cstheme="minorHAnsi"/>
              </w:rPr>
            </w:rPrChange>
          </w:rPr>
          <w:delText xml:space="preserve">closeness </w:delText>
        </w:r>
      </w:del>
      <w:ins w:id="599" w:author="romerta@miamioh.edu" w:date="2019-11-22T20:37:00Z">
        <w:r w:rsidR="0063739D" w:rsidRPr="00961AA6">
          <w:rPr>
            <w:rFonts w:cstheme="minorHAnsi"/>
            <w:highlight w:val="yellow"/>
            <w:rPrChange w:id="600" w:author="romerta@miamioh.edu" w:date="2019-11-22T20:57:00Z">
              <w:rPr>
                <w:rFonts w:cstheme="minorHAnsi"/>
              </w:rPr>
            </w:rPrChange>
          </w:rPr>
          <w:t>local r</w:t>
        </w:r>
      </w:ins>
      <w:ins w:id="601" w:author="romerta@miamioh.edu" w:date="2019-11-22T20:38:00Z">
        <w:r w:rsidR="0063739D" w:rsidRPr="00961AA6">
          <w:rPr>
            <w:rFonts w:cstheme="minorHAnsi"/>
            <w:highlight w:val="yellow"/>
            <w:rPrChange w:id="602" w:author="romerta@miamioh.edu" w:date="2019-11-22T20:57:00Z">
              <w:rPr>
                <w:rFonts w:cstheme="minorHAnsi"/>
              </w:rPr>
            </w:rPrChange>
          </w:rPr>
          <w:t>eaching</w:t>
        </w:r>
      </w:ins>
      <w:ins w:id="603" w:author="romerta@miamioh.edu" w:date="2019-11-22T20:37:00Z">
        <w:r w:rsidR="0063739D" w:rsidRPr="00961AA6">
          <w:rPr>
            <w:rFonts w:cstheme="minorHAnsi"/>
            <w:highlight w:val="yellow"/>
            <w:rPrChange w:id="604" w:author="romerta@miamioh.edu" w:date="2019-11-22T20:57:00Z">
              <w:rPr>
                <w:rFonts w:cstheme="minorHAnsi"/>
              </w:rPr>
            </w:rPrChange>
          </w:rPr>
          <w:t xml:space="preserve"> </w:t>
        </w:r>
      </w:ins>
      <w:r w:rsidR="00C971C8" w:rsidRPr="00961AA6">
        <w:rPr>
          <w:rFonts w:cstheme="minorHAnsi"/>
          <w:highlight w:val="yellow"/>
          <w:rPrChange w:id="605" w:author="romerta@miamioh.edu" w:date="2019-11-22T20:57:00Z">
            <w:rPr>
              <w:rFonts w:cstheme="minorHAnsi"/>
            </w:rPr>
          </w:rPrChange>
        </w:rPr>
        <w:t xml:space="preserve">centrality for a vertex </w:t>
      </w:r>
      <m:oMath>
        <m:r>
          <w:rPr>
            <w:rFonts w:ascii="Cambria Math" w:hAnsi="Cambria Math" w:cstheme="minorHAnsi"/>
            <w:highlight w:val="yellow"/>
            <w:rPrChange w:id="606" w:author="romerta@miamioh.edu" w:date="2019-11-22T20:57:00Z">
              <w:rPr>
                <w:rFonts w:ascii="Cambria Math" w:hAnsi="Cambria Math" w:cstheme="minorHAnsi"/>
              </w:rPr>
            </w:rPrChange>
          </w:rPr>
          <m:t>v</m:t>
        </m:r>
      </m:oMath>
      <w:r w:rsidR="00C971C8" w:rsidRPr="00961AA6">
        <w:rPr>
          <w:rFonts w:eastAsiaTheme="minorEastAsia" w:cstheme="minorHAnsi"/>
          <w:highlight w:val="yellow"/>
          <w:rPrChange w:id="607" w:author="romerta@miamioh.edu" w:date="2019-11-22T20:57:00Z">
            <w:rPr>
              <w:rFonts w:eastAsiaTheme="minorEastAsia" w:cstheme="minorHAnsi"/>
            </w:rPr>
          </w:rPrChange>
        </w:rPr>
        <w:t xml:space="preserve">, for a given graph </w:t>
      </w:r>
      <m:oMath>
        <m:r>
          <w:rPr>
            <w:rFonts w:ascii="Cambria Math" w:eastAsiaTheme="minorEastAsia" w:hAnsi="Cambria Math" w:cstheme="minorHAnsi"/>
            <w:highlight w:val="yellow"/>
            <w:rPrChange w:id="608" w:author="romerta@miamioh.edu" w:date="2019-11-22T20:57:00Z">
              <w:rPr>
                <w:rFonts w:ascii="Cambria Math" w:eastAsiaTheme="minorEastAsia" w:hAnsi="Cambria Math" w:cstheme="minorHAnsi"/>
              </w:rPr>
            </w:rPrChange>
          </w:rPr>
          <m:t>G</m:t>
        </m:r>
      </m:oMath>
      <w:r w:rsidR="00C971C8" w:rsidRPr="00961AA6">
        <w:rPr>
          <w:rFonts w:eastAsiaTheme="minorEastAsia" w:cstheme="minorHAnsi"/>
          <w:highlight w:val="yellow"/>
          <w:rPrChange w:id="609" w:author="romerta@miamioh.edu" w:date="2019-11-22T20:57:00Z">
            <w:rPr>
              <w:rFonts w:eastAsiaTheme="minorEastAsia" w:cstheme="minorHAnsi"/>
            </w:rPr>
          </w:rPrChange>
        </w:rPr>
        <w:t xml:space="preserve">, where the graph can be defined as  </w:t>
      </w:r>
      <m:oMath>
        <m:r>
          <w:rPr>
            <w:rFonts w:ascii="Cambria Math" w:eastAsiaTheme="minorEastAsia" w:hAnsi="Cambria Math" w:cstheme="minorHAnsi"/>
            <w:highlight w:val="yellow"/>
            <w:rPrChange w:id="610" w:author="romerta@miamioh.edu" w:date="2019-11-22T20:57:00Z">
              <w:rPr>
                <w:rFonts w:ascii="Cambria Math" w:eastAsiaTheme="minorEastAsia" w:hAnsi="Cambria Math" w:cstheme="minorHAnsi"/>
              </w:rPr>
            </w:rPrChange>
          </w:rPr>
          <m:t>G≔</m:t>
        </m:r>
        <m:d>
          <m:dPr>
            <m:ctrlPr>
              <w:rPr>
                <w:rFonts w:ascii="Cambria Math" w:eastAsiaTheme="minorEastAsia" w:hAnsi="Cambria Math" w:cstheme="minorHAnsi"/>
                <w:i/>
                <w:highlight w:val="yellow"/>
                <w:rPrChange w:id="611" w:author="romerta@miamioh.edu" w:date="2019-11-22T20:57:00Z">
                  <w:rPr>
                    <w:rFonts w:ascii="Cambria Math" w:eastAsiaTheme="minorEastAsia" w:hAnsi="Cambria Math" w:cstheme="minorHAnsi"/>
                    <w:i/>
                  </w:rPr>
                </w:rPrChange>
              </w:rPr>
            </m:ctrlPr>
          </m:dPr>
          <m:e>
            <m:r>
              <w:rPr>
                <w:rFonts w:ascii="Cambria Math" w:eastAsiaTheme="minorEastAsia" w:hAnsi="Cambria Math" w:cstheme="minorHAnsi"/>
                <w:highlight w:val="yellow"/>
                <w:rPrChange w:id="612" w:author="romerta@miamioh.edu" w:date="2019-11-22T20:57:00Z">
                  <w:rPr>
                    <w:rFonts w:ascii="Cambria Math" w:eastAsiaTheme="minorEastAsia" w:hAnsi="Cambria Math" w:cstheme="minorHAnsi"/>
                  </w:rPr>
                </w:rPrChange>
              </w:rPr>
              <m:t>V, E</m:t>
            </m:r>
          </m:e>
        </m:d>
      </m:oMath>
      <w:r w:rsidR="00C971C8" w:rsidRPr="00961AA6">
        <w:rPr>
          <w:rFonts w:eastAsiaTheme="minorEastAsia" w:cstheme="minorHAnsi"/>
          <w:highlight w:val="yellow"/>
          <w:rPrChange w:id="613" w:author="romerta@miamioh.edu" w:date="2019-11-22T20:57:00Z">
            <w:rPr>
              <w:rFonts w:eastAsiaTheme="minorEastAsia" w:cstheme="minorHAnsi"/>
            </w:rPr>
          </w:rPrChange>
        </w:rPr>
        <w:t xml:space="preserve"> for </w:t>
      </w:r>
      <m:oMath>
        <m:d>
          <m:dPr>
            <m:begChr m:val="|"/>
            <m:endChr m:val="|"/>
            <m:ctrlPr>
              <w:rPr>
                <w:rFonts w:ascii="Cambria Math" w:eastAsiaTheme="minorEastAsia" w:hAnsi="Cambria Math" w:cstheme="minorHAnsi"/>
                <w:i/>
                <w:highlight w:val="yellow"/>
                <w:rPrChange w:id="614" w:author="romerta@miamioh.edu" w:date="2019-11-22T20:57:00Z">
                  <w:rPr>
                    <w:rFonts w:ascii="Cambria Math" w:eastAsiaTheme="minorEastAsia" w:hAnsi="Cambria Math" w:cstheme="minorHAnsi"/>
                    <w:i/>
                  </w:rPr>
                </w:rPrChange>
              </w:rPr>
            </m:ctrlPr>
          </m:dPr>
          <m:e>
            <m:r>
              <w:rPr>
                <w:rFonts w:ascii="Cambria Math" w:eastAsiaTheme="minorEastAsia" w:hAnsi="Cambria Math" w:cstheme="minorHAnsi"/>
                <w:highlight w:val="yellow"/>
                <w:rPrChange w:id="615" w:author="romerta@miamioh.edu" w:date="2019-11-22T20:57:00Z">
                  <w:rPr>
                    <w:rFonts w:ascii="Cambria Math" w:eastAsiaTheme="minorEastAsia" w:hAnsi="Cambria Math" w:cstheme="minorHAnsi"/>
                  </w:rPr>
                </w:rPrChange>
              </w:rPr>
              <m:t>V</m:t>
            </m:r>
          </m:e>
        </m:d>
      </m:oMath>
      <w:r w:rsidR="00C971C8" w:rsidRPr="00961AA6">
        <w:rPr>
          <w:rFonts w:eastAsiaTheme="minorEastAsia" w:cstheme="minorHAnsi"/>
          <w:highlight w:val="yellow"/>
          <w:rPrChange w:id="616" w:author="romerta@miamioh.edu" w:date="2019-11-22T20:57:00Z">
            <w:rPr>
              <w:rFonts w:eastAsiaTheme="minorEastAsia" w:cstheme="minorHAnsi"/>
            </w:rPr>
          </w:rPrChange>
        </w:rPr>
        <w:t xml:space="preserve"> vertices and </w:t>
      </w:r>
      <m:oMath>
        <m:d>
          <m:dPr>
            <m:begChr m:val="|"/>
            <m:endChr m:val="|"/>
            <m:ctrlPr>
              <w:rPr>
                <w:rFonts w:ascii="Cambria Math" w:eastAsiaTheme="minorEastAsia" w:hAnsi="Cambria Math" w:cstheme="minorHAnsi"/>
                <w:i/>
                <w:highlight w:val="yellow"/>
                <w:rPrChange w:id="617" w:author="romerta@miamioh.edu" w:date="2019-11-22T20:57:00Z">
                  <w:rPr>
                    <w:rFonts w:ascii="Cambria Math" w:eastAsiaTheme="minorEastAsia" w:hAnsi="Cambria Math" w:cstheme="minorHAnsi"/>
                    <w:i/>
                  </w:rPr>
                </w:rPrChange>
              </w:rPr>
            </m:ctrlPr>
          </m:dPr>
          <m:e>
            <m:r>
              <w:rPr>
                <w:rFonts w:ascii="Cambria Math" w:eastAsiaTheme="minorEastAsia" w:hAnsi="Cambria Math" w:cstheme="minorHAnsi"/>
                <w:highlight w:val="yellow"/>
                <w:rPrChange w:id="618" w:author="romerta@miamioh.edu" w:date="2019-11-22T20:57:00Z">
                  <w:rPr>
                    <w:rFonts w:ascii="Cambria Math" w:eastAsiaTheme="minorEastAsia" w:hAnsi="Cambria Math" w:cstheme="minorHAnsi"/>
                  </w:rPr>
                </w:rPrChange>
              </w:rPr>
              <m:t>E</m:t>
            </m:r>
          </m:e>
        </m:d>
      </m:oMath>
      <w:r w:rsidR="00C971C8" w:rsidRPr="00961AA6">
        <w:rPr>
          <w:rFonts w:eastAsiaTheme="minorEastAsia" w:cstheme="minorHAnsi"/>
          <w:highlight w:val="yellow"/>
          <w:rPrChange w:id="619" w:author="romerta@miamioh.edu" w:date="2019-11-22T20:57:00Z">
            <w:rPr>
              <w:rFonts w:eastAsiaTheme="minorEastAsia" w:cstheme="minorHAnsi"/>
            </w:rPr>
          </w:rPrChange>
        </w:rPr>
        <w:t xml:space="preserve"> edges is defined as </w:t>
      </w:r>
      <m:oMath>
        <m:sSub>
          <m:sSubPr>
            <m:ctrlPr>
              <w:rPr>
                <w:rFonts w:ascii="Cambria Math" w:eastAsiaTheme="minorEastAsia" w:hAnsi="Cambria Math" w:cstheme="minorHAnsi"/>
                <w:i/>
                <w:highlight w:val="yellow"/>
                <w:rPrChange w:id="620" w:author="romerta@miamioh.edu" w:date="2019-11-22T20:57:00Z">
                  <w:rPr>
                    <w:rFonts w:ascii="Cambria Math" w:eastAsiaTheme="minorEastAsia" w:hAnsi="Cambria Math" w:cstheme="minorHAnsi"/>
                    <w:i/>
                  </w:rPr>
                </w:rPrChange>
              </w:rPr>
            </m:ctrlPr>
          </m:sSubPr>
          <m:e>
            <m:r>
              <w:rPr>
                <w:rFonts w:ascii="Cambria Math" w:eastAsiaTheme="minorEastAsia" w:hAnsi="Cambria Math" w:cstheme="minorHAnsi"/>
                <w:highlight w:val="yellow"/>
                <w:rPrChange w:id="621" w:author="romerta@miamioh.edu" w:date="2019-11-22T20:57:00Z">
                  <w:rPr>
                    <w:rFonts w:ascii="Cambria Math" w:eastAsiaTheme="minorEastAsia" w:hAnsi="Cambria Math" w:cstheme="minorHAnsi"/>
                  </w:rPr>
                </w:rPrChange>
              </w:rPr>
              <m:t>C</m:t>
            </m:r>
          </m:e>
          <m:sub>
            <m:r>
              <w:rPr>
                <w:rFonts w:ascii="Cambria Math" w:eastAsiaTheme="minorEastAsia" w:hAnsi="Cambria Math" w:cstheme="minorHAnsi"/>
                <w:highlight w:val="yellow"/>
                <w:rPrChange w:id="622" w:author="romerta@miamioh.edu" w:date="2019-11-22T20:57:00Z">
                  <w:rPr>
                    <w:rFonts w:ascii="Cambria Math" w:eastAsiaTheme="minorEastAsia" w:hAnsi="Cambria Math" w:cstheme="minorHAnsi"/>
                  </w:rPr>
                </w:rPrChange>
              </w:rPr>
              <m:t>R</m:t>
            </m:r>
          </m:sub>
        </m:sSub>
        <m:d>
          <m:dPr>
            <m:ctrlPr>
              <w:rPr>
                <w:rFonts w:ascii="Cambria Math" w:eastAsiaTheme="minorEastAsia" w:hAnsi="Cambria Math" w:cstheme="minorHAnsi"/>
                <w:i/>
                <w:highlight w:val="yellow"/>
                <w:rPrChange w:id="623" w:author="romerta@miamioh.edu" w:date="2019-11-22T20:57:00Z">
                  <w:rPr>
                    <w:rFonts w:ascii="Cambria Math" w:eastAsiaTheme="minorEastAsia" w:hAnsi="Cambria Math" w:cstheme="minorHAnsi"/>
                    <w:i/>
                  </w:rPr>
                </w:rPrChange>
              </w:rPr>
            </m:ctrlPr>
          </m:dPr>
          <m:e>
            <m:r>
              <w:rPr>
                <w:rFonts w:ascii="Cambria Math" w:eastAsiaTheme="minorEastAsia" w:hAnsi="Cambria Math" w:cstheme="minorHAnsi"/>
                <w:highlight w:val="yellow"/>
                <w:rPrChange w:id="624" w:author="romerta@miamioh.edu" w:date="2019-11-22T20:57:00Z">
                  <w:rPr>
                    <w:rFonts w:ascii="Cambria Math" w:eastAsiaTheme="minorEastAsia" w:hAnsi="Cambria Math" w:cstheme="minorHAnsi"/>
                  </w:rPr>
                </w:rPrChange>
              </w:rPr>
              <m:t>i</m:t>
            </m:r>
          </m:e>
        </m:d>
        <m:r>
          <w:rPr>
            <w:rFonts w:ascii="Cambria Math" w:eastAsiaTheme="minorEastAsia" w:hAnsi="Cambria Math" w:cstheme="minorHAnsi"/>
            <w:highlight w:val="yellow"/>
            <w:rPrChange w:id="625" w:author="romerta@miamioh.edu" w:date="2019-11-22T20:57:00Z">
              <w:rPr>
                <w:rFonts w:ascii="Cambria Math" w:eastAsiaTheme="minorEastAsia" w:hAnsi="Cambria Math" w:cstheme="minorHAnsi"/>
              </w:rPr>
            </w:rPrChange>
          </w:rPr>
          <m:t>=</m:t>
        </m:r>
        <m:f>
          <m:fPr>
            <m:ctrlPr>
              <w:rPr>
                <w:rFonts w:ascii="Cambria Math" w:eastAsiaTheme="minorEastAsia" w:hAnsi="Cambria Math" w:cstheme="minorHAnsi"/>
                <w:i/>
                <w:highlight w:val="yellow"/>
                <w:rPrChange w:id="626" w:author="romerta@miamioh.edu" w:date="2019-11-22T20:57:00Z">
                  <w:rPr>
                    <w:rFonts w:ascii="Cambria Math" w:eastAsiaTheme="minorEastAsia" w:hAnsi="Cambria Math" w:cstheme="minorHAnsi"/>
                    <w:i/>
                  </w:rPr>
                </w:rPrChange>
              </w:rPr>
            </m:ctrlPr>
          </m:fPr>
          <m:num>
            <m:r>
              <w:rPr>
                <w:rFonts w:ascii="Cambria Math" w:eastAsiaTheme="minorEastAsia" w:hAnsi="Cambria Math" w:cstheme="minorHAnsi"/>
                <w:highlight w:val="yellow"/>
                <w:rPrChange w:id="627" w:author="romerta@miamioh.edu" w:date="2019-11-22T20:57:00Z">
                  <w:rPr>
                    <w:rFonts w:ascii="Cambria Math" w:eastAsiaTheme="minorEastAsia" w:hAnsi="Cambria Math" w:cstheme="minorHAnsi"/>
                  </w:rPr>
                </w:rPrChange>
              </w:rPr>
              <m:t>1</m:t>
            </m:r>
          </m:num>
          <m:den>
            <m:r>
              <w:rPr>
                <w:rFonts w:ascii="Cambria Math" w:eastAsiaTheme="minorEastAsia" w:hAnsi="Cambria Math" w:cstheme="minorHAnsi"/>
                <w:highlight w:val="yellow"/>
                <w:rPrChange w:id="628" w:author="romerta@miamioh.edu" w:date="2019-11-22T20:57:00Z">
                  <w:rPr>
                    <w:rFonts w:ascii="Cambria Math" w:eastAsiaTheme="minorEastAsia" w:hAnsi="Cambria Math" w:cstheme="minorHAnsi"/>
                  </w:rPr>
                </w:rPrChange>
              </w:rPr>
              <m:t>N-1</m:t>
            </m:r>
          </m:den>
        </m:f>
        <m:nary>
          <m:naryPr>
            <m:chr m:val="∑"/>
            <m:supHide m:val="1"/>
            <m:ctrlPr>
              <w:rPr>
                <w:rFonts w:ascii="Cambria Math" w:eastAsiaTheme="minorEastAsia" w:hAnsi="Cambria Math" w:cstheme="minorHAnsi"/>
                <w:i/>
                <w:highlight w:val="yellow"/>
                <w:rPrChange w:id="629" w:author="romerta@miamioh.edu" w:date="2019-11-22T20:57:00Z">
                  <w:rPr>
                    <w:rFonts w:ascii="Cambria Math" w:eastAsiaTheme="minorEastAsia" w:hAnsi="Cambria Math" w:cstheme="minorHAnsi"/>
                    <w:i/>
                  </w:rPr>
                </w:rPrChange>
              </w:rPr>
            </m:ctrlPr>
          </m:naryPr>
          <m:sub>
            <m:r>
              <w:rPr>
                <w:rFonts w:ascii="Cambria Math" w:eastAsiaTheme="minorEastAsia" w:hAnsi="Cambria Math" w:cstheme="minorHAnsi"/>
                <w:highlight w:val="yellow"/>
                <w:rPrChange w:id="630" w:author="romerta@miamioh.edu" w:date="2019-11-22T20:57:00Z">
                  <w:rPr>
                    <w:rFonts w:ascii="Cambria Math" w:eastAsiaTheme="minorEastAsia" w:hAnsi="Cambria Math" w:cstheme="minorHAnsi"/>
                  </w:rPr>
                </w:rPrChange>
              </w:rPr>
              <m:t>j=0&lt;d</m:t>
            </m:r>
            <m:d>
              <m:dPr>
                <m:ctrlPr>
                  <w:rPr>
                    <w:rFonts w:ascii="Cambria Math" w:eastAsiaTheme="minorEastAsia" w:hAnsi="Cambria Math" w:cstheme="minorHAnsi"/>
                    <w:i/>
                    <w:highlight w:val="yellow"/>
                    <w:rPrChange w:id="631" w:author="romerta@miamioh.edu" w:date="2019-11-22T20:57:00Z">
                      <w:rPr>
                        <w:rFonts w:ascii="Cambria Math" w:eastAsiaTheme="minorEastAsia" w:hAnsi="Cambria Math" w:cstheme="minorHAnsi"/>
                        <w:i/>
                      </w:rPr>
                    </w:rPrChange>
                  </w:rPr>
                </m:ctrlPr>
              </m:dPr>
              <m:e>
                <m:r>
                  <w:rPr>
                    <w:rFonts w:ascii="Cambria Math" w:eastAsiaTheme="minorEastAsia" w:hAnsi="Cambria Math" w:cstheme="minorHAnsi"/>
                    <w:highlight w:val="yellow"/>
                    <w:rPrChange w:id="632" w:author="romerta@miamioh.edu" w:date="2019-11-22T20:57:00Z">
                      <w:rPr>
                        <w:rFonts w:ascii="Cambria Math" w:eastAsiaTheme="minorEastAsia" w:hAnsi="Cambria Math" w:cstheme="minorHAnsi"/>
                      </w:rPr>
                    </w:rPrChange>
                  </w:rPr>
                  <m:t>i,j</m:t>
                </m:r>
              </m:e>
            </m:d>
            <m:r>
              <w:rPr>
                <w:rFonts w:ascii="Cambria Math" w:eastAsiaTheme="minorEastAsia" w:hAnsi="Cambria Math" w:cstheme="minorHAnsi"/>
                <w:highlight w:val="yellow"/>
                <w:rPrChange w:id="633" w:author="romerta@miamioh.edu" w:date="2019-11-22T20:57:00Z">
                  <w:rPr>
                    <w:rFonts w:ascii="Cambria Math" w:eastAsiaTheme="minorEastAsia" w:hAnsi="Cambria Math" w:cstheme="minorHAnsi"/>
                  </w:rPr>
                </w:rPrChange>
              </w:rPr>
              <m:t>&lt; ∞</m:t>
            </m:r>
          </m:sub>
          <m:sup/>
          <m:e>
            <m:f>
              <m:fPr>
                <m:ctrlPr>
                  <w:rPr>
                    <w:rFonts w:ascii="Cambria Math" w:eastAsiaTheme="minorEastAsia" w:hAnsi="Cambria Math" w:cstheme="minorHAnsi"/>
                    <w:i/>
                    <w:highlight w:val="yellow"/>
                    <w:rPrChange w:id="634" w:author="romerta@miamioh.edu" w:date="2019-11-22T20:57:00Z">
                      <w:rPr>
                        <w:rFonts w:ascii="Cambria Math" w:eastAsiaTheme="minorEastAsia" w:hAnsi="Cambria Math" w:cstheme="minorHAnsi"/>
                        <w:i/>
                      </w:rPr>
                    </w:rPrChange>
                  </w:rPr>
                </m:ctrlPr>
              </m:fPr>
              <m:num>
                <m:r>
                  <w:rPr>
                    <w:rFonts w:ascii="Cambria Math" w:eastAsiaTheme="minorEastAsia" w:hAnsi="Cambria Math" w:cstheme="minorHAnsi"/>
                    <w:highlight w:val="yellow"/>
                    <w:rPrChange w:id="635" w:author="romerta@miamioh.edu" w:date="2019-11-22T20:57:00Z">
                      <w:rPr>
                        <w:rFonts w:ascii="Cambria Math" w:eastAsiaTheme="minorEastAsia" w:hAnsi="Cambria Math" w:cstheme="minorHAnsi"/>
                      </w:rPr>
                    </w:rPrChange>
                  </w:rPr>
                  <m:t>1</m:t>
                </m:r>
              </m:num>
              <m:den>
                <m:r>
                  <w:rPr>
                    <w:rFonts w:ascii="Cambria Math" w:eastAsiaTheme="minorEastAsia" w:hAnsi="Cambria Math" w:cstheme="minorHAnsi"/>
                    <w:highlight w:val="yellow"/>
                    <w:rPrChange w:id="636" w:author="romerta@miamioh.edu" w:date="2019-11-22T20:57:00Z">
                      <w:rPr>
                        <w:rFonts w:ascii="Cambria Math" w:eastAsiaTheme="minorEastAsia" w:hAnsi="Cambria Math" w:cstheme="minorHAnsi"/>
                      </w:rPr>
                    </w:rPrChange>
                  </w:rPr>
                  <m:t>d</m:t>
                </m:r>
                <m:d>
                  <m:dPr>
                    <m:ctrlPr>
                      <w:rPr>
                        <w:rFonts w:ascii="Cambria Math" w:eastAsiaTheme="minorEastAsia" w:hAnsi="Cambria Math" w:cstheme="minorHAnsi"/>
                        <w:i/>
                        <w:highlight w:val="yellow"/>
                        <w:rPrChange w:id="637" w:author="romerta@miamioh.edu" w:date="2019-11-22T20:57:00Z">
                          <w:rPr>
                            <w:rFonts w:ascii="Cambria Math" w:eastAsiaTheme="minorEastAsia" w:hAnsi="Cambria Math" w:cstheme="minorHAnsi"/>
                            <w:i/>
                          </w:rPr>
                        </w:rPrChange>
                      </w:rPr>
                    </m:ctrlPr>
                  </m:dPr>
                  <m:e>
                    <m:r>
                      <w:rPr>
                        <w:rFonts w:ascii="Cambria Math" w:eastAsiaTheme="minorEastAsia" w:hAnsi="Cambria Math" w:cstheme="minorHAnsi"/>
                        <w:highlight w:val="yellow"/>
                        <w:rPrChange w:id="638" w:author="romerta@miamioh.edu" w:date="2019-11-22T20:57:00Z">
                          <w:rPr>
                            <w:rFonts w:ascii="Cambria Math" w:eastAsiaTheme="minorEastAsia" w:hAnsi="Cambria Math" w:cstheme="minorHAnsi"/>
                          </w:rPr>
                        </w:rPrChange>
                      </w:rPr>
                      <m:t>i,j</m:t>
                    </m:r>
                  </m:e>
                </m:d>
              </m:den>
            </m:f>
          </m:e>
        </m:nary>
      </m:oMath>
      <w:r w:rsidR="00815BE6" w:rsidRPr="00961AA6">
        <w:rPr>
          <w:rFonts w:eastAsiaTheme="minorEastAsia" w:cstheme="minorHAnsi"/>
          <w:highlight w:val="yellow"/>
          <w:rPrChange w:id="639" w:author="romerta@miamioh.edu" w:date="2019-11-22T20:57:00Z">
            <w:rPr>
              <w:rFonts w:eastAsiaTheme="minorEastAsia" w:cstheme="minorHAnsi"/>
            </w:rPr>
          </w:rPrChange>
        </w:rPr>
        <w:t xml:space="preserve"> where </w:t>
      </w:r>
      <m:oMath>
        <m:r>
          <w:rPr>
            <w:rFonts w:ascii="Cambria Math" w:eastAsiaTheme="minorEastAsia" w:hAnsi="Cambria Math" w:cstheme="minorHAnsi"/>
            <w:highlight w:val="yellow"/>
            <w:rPrChange w:id="640" w:author="romerta@miamioh.edu" w:date="2019-11-22T20:57:00Z">
              <w:rPr>
                <w:rFonts w:ascii="Cambria Math" w:eastAsiaTheme="minorEastAsia" w:hAnsi="Cambria Math" w:cstheme="minorHAnsi"/>
              </w:rPr>
            </w:rPrChange>
          </w:rPr>
          <m:t>d(i,j)</m:t>
        </m:r>
      </m:oMath>
      <w:r w:rsidR="00815BE6" w:rsidRPr="00961AA6">
        <w:rPr>
          <w:rFonts w:eastAsiaTheme="minorEastAsia" w:cstheme="minorHAnsi"/>
          <w:highlight w:val="yellow"/>
          <w:rPrChange w:id="641" w:author="romerta@miamioh.edu" w:date="2019-11-22T20:57:00Z">
            <w:rPr>
              <w:rFonts w:eastAsiaTheme="minorEastAsia" w:cstheme="minorHAnsi"/>
            </w:rPr>
          </w:rPrChange>
        </w:rPr>
        <w:t xml:space="preserve"> is the distance formula and </w:t>
      </w:r>
      <m:oMath>
        <m:r>
          <w:rPr>
            <w:rFonts w:ascii="Cambria Math" w:eastAsiaTheme="minorEastAsia" w:hAnsi="Cambria Math" w:cstheme="minorHAnsi"/>
            <w:highlight w:val="yellow"/>
            <w:rPrChange w:id="642" w:author="romerta@miamioh.edu" w:date="2019-11-22T20:57:00Z">
              <w:rPr>
                <w:rFonts w:ascii="Cambria Math" w:eastAsiaTheme="minorEastAsia" w:hAnsi="Cambria Math" w:cstheme="minorHAnsi"/>
              </w:rPr>
            </w:rPrChange>
          </w:rPr>
          <m:t>N</m:t>
        </m:r>
      </m:oMath>
      <w:r w:rsidR="00815BE6" w:rsidRPr="00961AA6">
        <w:rPr>
          <w:rFonts w:eastAsiaTheme="minorEastAsia" w:cstheme="minorHAnsi"/>
          <w:highlight w:val="yellow"/>
          <w:rPrChange w:id="643" w:author="romerta@miamioh.edu" w:date="2019-11-22T20:57:00Z">
            <w:rPr>
              <w:rFonts w:eastAsiaTheme="minorEastAsia" w:cstheme="minorHAnsi"/>
            </w:rPr>
          </w:rPrChange>
        </w:rPr>
        <w:t xml:space="preserve"> is the number of vertices in a graph</w:t>
      </w:r>
      <w:r w:rsidR="009E5129" w:rsidRPr="00961AA6">
        <w:rPr>
          <w:rFonts w:eastAsiaTheme="minorEastAsia" w:cstheme="minorHAnsi"/>
          <w:highlight w:val="yellow"/>
          <w:rPrChange w:id="644" w:author="romerta@miamioh.edu" w:date="2019-11-22T20:57:00Z">
            <w:rPr>
              <w:rFonts w:eastAsiaTheme="minorEastAsia" w:cstheme="minorHAnsi"/>
            </w:rPr>
          </w:rPrChange>
        </w:rPr>
        <w:t xml:space="preserve"> (Mones</w:t>
      </w:r>
      <w:r w:rsidR="00AB161E" w:rsidRPr="00961AA6">
        <w:rPr>
          <w:rFonts w:eastAsiaTheme="minorEastAsia" w:cstheme="minorHAnsi"/>
          <w:highlight w:val="yellow"/>
          <w:rPrChange w:id="645" w:author="romerta@miamioh.edu" w:date="2019-11-22T20:57:00Z">
            <w:rPr>
              <w:rFonts w:eastAsiaTheme="minorEastAsia" w:cstheme="minorHAnsi"/>
            </w:rPr>
          </w:rPrChange>
        </w:rPr>
        <w:t xml:space="preserve"> et al.</w:t>
      </w:r>
      <w:r w:rsidR="009E5129" w:rsidRPr="00961AA6">
        <w:rPr>
          <w:rFonts w:eastAsiaTheme="minorEastAsia" w:cstheme="minorHAnsi"/>
          <w:highlight w:val="yellow"/>
          <w:rPrChange w:id="646" w:author="romerta@miamioh.edu" w:date="2019-11-22T20:57:00Z">
            <w:rPr>
              <w:rFonts w:eastAsiaTheme="minorEastAsia" w:cstheme="minorHAnsi"/>
            </w:rPr>
          </w:rPrChange>
        </w:rPr>
        <w:t>).</w:t>
      </w:r>
    </w:p>
    <w:p w14:paraId="3D6FF63C" w14:textId="77777777" w:rsidR="00C70A5D" w:rsidRPr="00961AA6" w:rsidRDefault="00C70A5D">
      <w:pPr>
        <w:rPr>
          <w:rFonts w:eastAsiaTheme="minorEastAsia" w:cstheme="minorHAnsi"/>
          <w:highlight w:val="yellow"/>
          <w:rPrChange w:id="647" w:author="romerta@miamioh.edu" w:date="2019-11-22T20:57:00Z">
            <w:rPr>
              <w:rFonts w:eastAsiaTheme="minorEastAsia" w:cstheme="minorHAnsi"/>
            </w:rPr>
          </w:rPrChange>
        </w:rPr>
      </w:pPr>
    </w:p>
    <w:p w14:paraId="79E20B8F" w14:textId="1A75DBA9" w:rsidR="00815BE6" w:rsidRPr="00961AA6" w:rsidDel="00C70A5D" w:rsidRDefault="00815BE6">
      <w:pPr>
        <w:rPr>
          <w:del w:id="648" w:author="romerta@miamioh.edu" w:date="2019-11-22T20:07:00Z"/>
          <w:rFonts w:eastAsiaTheme="minorEastAsia" w:cstheme="minorHAnsi"/>
          <w:highlight w:val="yellow"/>
          <w:rPrChange w:id="649" w:author="romerta@miamioh.edu" w:date="2019-11-22T20:57:00Z">
            <w:rPr>
              <w:del w:id="650" w:author="romerta@miamioh.edu" w:date="2019-11-22T20:07:00Z"/>
              <w:rFonts w:eastAsiaTheme="minorEastAsia" w:cstheme="minorHAnsi"/>
            </w:rPr>
          </w:rPrChange>
        </w:rPr>
      </w:pPr>
    </w:p>
    <w:p w14:paraId="2F67C452" w14:textId="3448F0AB" w:rsidR="00815BE6" w:rsidRPr="00961AA6" w:rsidDel="00C70A5D" w:rsidRDefault="00B86F20">
      <w:pPr>
        <w:rPr>
          <w:del w:id="651" w:author="romerta@miamioh.edu" w:date="2019-11-22T20:07:00Z"/>
          <w:rFonts w:eastAsiaTheme="minorEastAsia" w:cstheme="minorHAnsi"/>
          <w:highlight w:val="yellow"/>
          <w:rPrChange w:id="652" w:author="romerta@miamioh.edu" w:date="2019-11-22T20:57:00Z">
            <w:rPr>
              <w:del w:id="653" w:author="romerta@miamioh.edu" w:date="2019-11-22T20:07:00Z"/>
              <w:rFonts w:eastAsiaTheme="minorEastAsia" w:cstheme="minorHAnsi"/>
            </w:rPr>
          </w:rPrChange>
        </w:rPr>
      </w:pPr>
      <w:del w:id="654" w:author="romerta@miamioh.edu" w:date="2019-11-22T20:07:00Z">
        <w:r w:rsidRPr="00961AA6" w:rsidDel="00C70A5D">
          <w:rPr>
            <w:rFonts w:eastAsiaTheme="minorEastAsia" w:cstheme="minorHAnsi"/>
            <w:highlight w:val="yellow"/>
            <w:rPrChange w:id="655" w:author="romerta@miamioh.edu" w:date="2019-11-22T20:57:00Z">
              <w:rPr>
                <w:rFonts w:eastAsiaTheme="minorEastAsia" w:cstheme="minorHAnsi"/>
              </w:rPr>
            </w:rPrChange>
          </w:rPr>
          <w:tab/>
          <w:delText xml:space="preserve">As you can see in the results of the calculation of the graph in </w:delText>
        </w:r>
        <w:r w:rsidR="009B3F70" w:rsidRPr="00961AA6" w:rsidDel="00C70A5D">
          <w:rPr>
            <w:rFonts w:eastAsiaTheme="minorEastAsia" w:cstheme="minorHAnsi"/>
            <w:highlight w:val="yellow"/>
            <w:rPrChange w:id="656" w:author="romerta@miamioh.edu" w:date="2019-11-22T20:57:00Z">
              <w:rPr>
                <w:rFonts w:eastAsiaTheme="minorEastAsia" w:cstheme="minorHAnsi"/>
              </w:rPr>
            </w:rPrChange>
          </w:rPr>
          <w:delText>F</w:delText>
        </w:r>
        <w:r w:rsidRPr="00961AA6" w:rsidDel="00C70A5D">
          <w:rPr>
            <w:rFonts w:eastAsiaTheme="minorEastAsia" w:cstheme="minorHAnsi"/>
            <w:highlight w:val="yellow"/>
            <w:rPrChange w:id="657" w:author="romerta@miamioh.edu" w:date="2019-11-22T20:57:00Z">
              <w:rPr>
                <w:rFonts w:eastAsiaTheme="minorEastAsia" w:cstheme="minorHAnsi"/>
              </w:rPr>
            </w:rPrChange>
          </w:rPr>
          <w:delText xml:space="preserve">igures 5 and </w:delText>
        </w:r>
        <w:r w:rsidR="009B3F70" w:rsidRPr="00961AA6" w:rsidDel="00C70A5D">
          <w:rPr>
            <w:rFonts w:eastAsiaTheme="minorEastAsia" w:cstheme="minorHAnsi"/>
            <w:highlight w:val="yellow"/>
            <w:rPrChange w:id="658" w:author="romerta@miamioh.edu" w:date="2019-11-22T20:57:00Z">
              <w:rPr>
                <w:rFonts w:eastAsiaTheme="minorEastAsia" w:cstheme="minorHAnsi"/>
              </w:rPr>
            </w:rPrChange>
          </w:rPr>
          <w:delText xml:space="preserve">Table 1, </w:delText>
        </w:r>
        <w:r w:rsidRPr="00961AA6" w:rsidDel="00C70A5D">
          <w:rPr>
            <w:rFonts w:eastAsiaTheme="minorEastAsia" w:cstheme="minorHAnsi"/>
            <w:highlight w:val="yellow"/>
            <w:rPrChange w:id="659" w:author="romerta@miamioh.edu" w:date="2019-11-22T20:57:00Z">
              <w:rPr>
                <w:rFonts w:eastAsiaTheme="minorEastAsia" w:cstheme="minorHAnsi"/>
              </w:rPr>
            </w:rPrChange>
          </w:rPr>
          <w:delText>the node with the highest reaching is node 8 and the node with the lowest reaching is node 7.</w:delText>
        </w:r>
        <w:r w:rsidR="009B3F70" w:rsidRPr="00961AA6" w:rsidDel="00C70A5D">
          <w:rPr>
            <w:rFonts w:eastAsiaTheme="minorEastAsia" w:cstheme="minorHAnsi"/>
            <w:highlight w:val="yellow"/>
            <w:rPrChange w:id="660" w:author="romerta@miamioh.edu" w:date="2019-11-22T20:57:00Z">
              <w:rPr>
                <w:rFonts w:eastAsiaTheme="minorEastAsia" w:cstheme="minorHAnsi"/>
              </w:rPr>
            </w:rPrChange>
          </w:rPr>
          <w:delText xml:space="preserve"> It is interesting to note that node 7 and node 4 are very removed from the graph as they have a degree of one and they both have the lowest reach rank. </w:delText>
        </w:r>
      </w:del>
    </w:p>
    <w:p w14:paraId="30E06719" w14:textId="5332FD25" w:rsidR="00466C0F" w:rsidRPr="00961AA6" w:rsidRDefault="0058381A">
      <w:pPr>
        <w:rPr>
          <w:rFonts w:eastAsiaTheme="minorEastAsia" w:cstheme="minorHAnsi"/>
          <w:b/>
          <w:bCs/>
          <w:highlight w:val="yellow"/>
          <w:u w:val="single"/>
          <w:rPrChange w:id="661" w:author="romerta@miamioh.edu" w:date="2019-11-22T20:57:00Z">
            <w:rPr>
              <w:rFonts w:eastAsiaTheme="minorEastAsia" w:cstheme="minorHAnsi"/>
              <w:b/>
              <w:bCs/>
              <w:u w:val="single"/>
            </w:rPr>
          </w:rPrChange>
        </w:rPr>
      </w:pPr>
      <w:commentRangeStart w:id="662"/>
      <w:r w:rsidRPr="00961AA6">
        <w:rPr>
          <w:rFonts w:eastAsiaTheme="minorEastAsia" w:cstheme="minorHAnsi"/>
          <w:b/>
          <w:bCs/>
          <w:highlight w:val="yellow"/>
          <w:u w:val="single"/>
          <w:rPrChange w:id="663" w:author="romerta@miamioh.edu" w:date="2019-11-22T20:57:00Z">
            <w:rPr>
              <w:rFonts w:eastAsiaTheme="minorEastAsia" w:cstheme="minorHAnsi"/>
              <w:b/>
              <w:bCs/>
              <w:u w:val="single"/>
            </w:rPr>
          </w:rPrChange>
        </w:rPr>
        <w:t>IIF.</w:t>
      </w:r>
      <w:r w:rsidR="00466C0F" w:rsidRPr="00961AA6">
        <w:rPr>
          <w:rFonts w:eastAsiaTheme="minorEastAsia" w:cstheme="minorHAnsi"/>
          <w:b/>
          <w:bCs/>
          <w:highlight w:val="yellow"/>
          <w:u w:val="single"/>
          <w:rPrChange w:id="664" w:author="romerta@miamioh.edu" w:date="2019-11-22T20:57:00Z">
            <w:rPr>
              <w:rFonts w:eastAsiaTheme="minorEastAsia" w:cstheme="minorHAnsi"/>
              <w:b/>
              <w:bCs/>
              <w:u w:val="single"/>
            </w:rPr>
          </w:rPrChange>
        </w:rPr>
        <w:t xml:space="preserve"> Harmonic Centrality:</w:t>
      </w:r>
      <w:commentRangeEnd w:id="662"/>
      <w:r w:rsidR="00DE53D5" w:rsidRPr="00961AA6">
        <w:rPr>
          <w:rStyle w:val="CommentReference"/>
          <w:highlight w:val="yellow"/>
          <w:rPrChange w:id="665" w:author="romerta@miamioh.edu" w:date="2019-11-22T20:57:00Z">
            <w:rPr>
              <w:rStyle w:val="CommentReference"/>
            </w:rPr>
          </w:rPrChange>
        </w:rPr>
        <w:commentReference w:id="662"/>
      </w:r>
    </w:p>
    <w:p w14:paraId="72118DAB" w14:textId="4B7512EB" w:rsidR="00186C56" w:rsidRPr="00961AA6" w:rsidRDefault="00186C56">
      <w:pPr>
        <w:rPr>
          <w:rFonts w:eastAsiaTheme="minorEastAsia" w:cstheme="minorHAnsi"/>
          <w:highlight w:val="yellow"/>
          <w:rPrChange w:id="666" w:author="romerta@miamioh.edu" w:date="2019-11-22T20:57:00Z">
            <w:rPr>
              <w:rFonts w:eastAsiaTheme="minorEastAsia" w:cstheme="minorHAnsi"/>
            </w:rPr>
          </w:rPrChange>
        </w:rPr>
      </w:pPr>
      <w:r w:rsidRPr="00961AA6">
        <w:rPr>
          <w:rFonts w:eastAsiaTheme="minorEastAsia" w:cstheme="minorHAnsi"/>
          <w:highlight w:val="yellow"/>
          <w:rPrChange w:id="667" w:author="romerta@miamioh.edu" w:date="2019-11-22T20:57:00Z">
            <w:rPr>
              <w:rFonts w:eastAsiaTheme="minorEastAsia" w:cstheme="minorHAnsi"/>
            </w:rPr>
          </w:rPrChange>
        </w:rPr>
        <w:tab/>
        <w:t xml:space="preserve">The harmonic centrality measure </w:t>
      </w:r>
      <w:r w:rsidR="0095318E" w:rsidRPr="00961AA6">
        <w:rPr>
          <w:rFonts w:eastAsiaTheme="minorEastAsia" w:cstheme="minorHAnsi"/>
          <w:highlight w:val="yellow"/>
          <w:rPrChange w:id="668" w:author="romerta@miamioh.edu" w:date="2019-11-22T20:57:00Z">
            <w:rPr>
              <w:rFonts w:eastAsiaTheme="minorEastAsia" w:cstheme="minorHAnsi"/>
            </w:rPr>
          </w:rPrChange>
        </w:rPr>
        <w:t>is similar to the closeness centrality however it addresses the issues of unreachable nodes. Th</w:t>
      </w:r>
      <w:r w:rsidR="00A949EE" w:rsidRPr="00961AA6">
        <w:rPr>
          <w:rFonts w:eastAsiaTheme="minorEastAsia" w:cstheme="minorHAnsi"/>
          <w:highlight w:val="yellow"/>
          <w:rPrChange w:id="669" w:author="romerta@miamioh.edu" w:date="2019-11-22T20:57:00Z">
            <w:rPr>
              <w:rFonts w:eastAsiaTheme="minorEastAsia" w:cstheme="minorHAnsi"/>
            </w:rPr>
          </w:rPrChange>
        </w:rPr>
        <w:t>e harmonic difference will correct the issues with the average shortest path measure because disconnected nodes can have a potentially misleading value because the average distance could be low if the graph is almost entirely disconnected</w:t>
      </w:r>
      <w:r w:rsidR="0095318E" w:rsidRPr="00961AA6">
        <w:rPr>
          <w:rFonts w:eastAsiaTheme="minorEastAsia" w:cstheme="minorHAnsi"/>
          <w:highlight w:val="yellow"/>
          <w:rPrChange w:id="670" w:author="romerta@miamioh.edu" w:date="2019-11-22T20:57:00Z">
            <w:rPr>
              <w:rFonts w:eastAsiaTheme="minorEastAsia" w:cstheme="minorHAnsi"/>
            </w:rPr>
          </w:rPrChange>
        </w:rPr>
        <w:t xml:space="preserve"> </w:t>
      </w:r>
      <w:r w:rsidR="00364466" w:rsidRPr="00961AA6">
        <w:rPr>
          <w:rFonts w:eastAsiaTheme="minorEastAsia" w:cstheme="minorHAnsi"/>
          <w:highlight w:val="yellow"/>
          <w:rPrChange w:id="671" w:author="romerta@miamioh.edu" w:date="2019-11-22T20:57:00Z">
            <w:rPr>
              <w:rFonts w:eastAsiaTheme="minorEastAsia" w:cstheme="minorHAnsi"/>
            </w:rPr>
          </w:rPrChange>
        </w:rPr>
        <w:t>(Boldi</w:t>
      </w:r>
      <w:r w:rsidR="00AB161E" w:rsidRPr="00961AA6">
        <w:rPr>
          <w:rFonts w:eastAsiaTheme="minorEastAsia" w:cstheme="minorHAnsi"/>
          <w:highlight w:val="yellow"/>
          <w:rPrChange w:id="672" w:author="romerta@miamioh.edu" w:date="2019-11-22T20:57:00Z">
            <w:rPr>
              <w:rFonts w:eastAsiaTheme="minorEastAsia" w:cstheme="minorHAnsi"/>
            </w:rPr>
          </w:rPrChange>
        </w:rPr>
        <w:t xml:space="preserve"> and Vigna</w:t>
      </w:r>
      <w:r w:rsidR="00364466" w:rsidRPr="00961AA6">
        <w:rPr>
          <w:rFonts w:eastAsiaTheme="minorEastAsia" w:cstheme="minorHAnsi"/>
          <w:highlight w:val="yellow"/>
          <w:rPrChange w:id="673" w:author="romerta@miamioh.edu" w:date="2019-11-22T20:57:00Z">
            <w:rPr>
              <w:rFonts w:eastAsiaTheme="minorEastAsia" w:cstheme="minorHAnsi"/>
            </w:rPr>
          </w:rPrChange>
        </w:rPr>
        <w:t>).</w:t>
      </w:r>
      <w:r w:rsidR="0095318E" w:rsidRPr="00961AA6">
        <w:rPr>
          <w:rFonts w:eastAsiaTheme="minorEastAsia" w:cstheme="minorHAnsi"/>
          <w:highlight w:val="yellow"/>
          <w:rPrChange w:id="674" w:author="romerta@miamioh.edu" w:date="2019-11-22T20:57:00Z">
            <w:rPr>
              <w:rFonts w:eastAsiaTheme="minorEastAsia" w:cstheme="minorHAnsi"/>
            </w:rPr>
          </w:rPrChange>
        </w:rPr>
        <w:t xml:space="preserve"> </w:t>
      </w:r>
    </w:p>
    <w:p w14:paraId="1CD45860" w14:textId="69524D8C" w:rsidR="00E60CEF" w:rsidRPr="00961AA6" w:rsidDel="0063739D" w:rsidRDefault="00E60CEF" w:rsidP="0063739D">
      <w:pPr>
        <w:ind w:firstLine="720"/>
        <w:rPr>
          <w:del w:id="675" w:author="romerta@miamioh.edu" w:date="2019-11-22T20:07:00Z"/>
          <w:rFonts w:eastAsiaTheme="minorEastAsia" w:cstheme="minorHAnsi"/>
          <w:highlight w:val="yellow"/>
          <w:rPrChange w:id="676" w:author="romerta@miamioh.edu" w:date="2019-11-22T20:57:00Z">
            <w:rPr>
              <w:del w:id="677" w:author="romerta@miamioh.edu" w:date="2019-11-22T20:07:00Z"/>
              <w:rFonts w:eastAsiaTheme="minorEastAsia" w:cstheme="minorHAnsi"/>
            </w:rPr>
          </w:rPrChange>
        </w:rPr>
      </w:pPr>
      <w:r w:rsidRPr="00961AA6">
        <w:rPr>
          <w:rFonts w:eastAsiaTheme="minorEastAsia" w:cstheme="minorHAnsi"/>
          <w:highlight w:val="yellow"/>
          <w:rPrChange w:id="678" w:author="romerta@miamioh.edu" w:date="2019-11-22T20:57:00Z">
            <w:rPr>
              <w:rFonts w:eastAsiaTheme="minorEastAsia" w:cstheme="minorHAnsi"/>
            </w:rPr>
          </w:rPrChange>
        </w:rPr>
        <w:tab/>
        <w:t xml:space="preserve">The harmonic centrality can be defined mathematically as follows. </w:t>
      </w:r>
      <w:r w:rsidRPr="00961AA6">
        <w:rPr>
          <w:rFonts w:cstheme="minorHAnsi"/>
          <w:highlight w:val="yellow"/>
          <w:rPrChange w:id="679" w:author="romerta@miamioh.edu" w:date="2019-11-22T20:57:00Z">
            <w:rPr>
              <w:rFonts w:cstheme="minorHAnsi"/>
            </w:rPr>
          </w:rPrChange>
        </w:rPr>
        <w:t xml:space="preserve">The closeness centrality for a vertex </w:t>
      </w:r>
      <m:oMath>
        <m:r>
          <w:rPr>
            <w:rFonts w:ascii="Cambria Math" w:hAnsi="Cambria Math" w:cstheme="minorHAnsi"/>
            <w:highlight w:val="yellow"/>
            <w:rPrChange w:id="680" w:author="romerta@miamioh.edu" w:date="2019-11-22T20:57:00Z">
              <w:rPr>
                <w:rFonts w:ascii="Cambria Math" w:hAnsi="Cambria Math" w:cstheme="minorHAnsi"/>
              </w:rPr>
            </w:rPrChange>
          </w:rPr>
          <m:t>v</m:t>
        </m:r>
      </m:oMath>
      <w:r w:rsidRPr="00961AA6">
        <w:rPr>
          <w:rFonts w:eastAsiaTheme="minorEastAsia" w:cstheme="minorHAnsi"/>
          <w:highlight w:val="yellow"/>
          <w:rPrChange w:id="681" w:author="romerta@miamioh.edu" w:date="2019-11-22T20:57:00Z">
            <w:rPr>
              <w:rFonts w:eastAsiaTheme="minorEastAsia" w:cstheme="minorHAnsi"/>
            </w:rPr>
          </w:rPrChange>
        </w:rPr>
        <w:t xml:space="preserve">, for a given graph </w:t>
      </w:r>
      <m:oMath>
        <m:r>
          <w:rPr>
            <w:rFonts w:ascii="Cambria Math" w:eastAsiaTheme="minorEastAsia" w:hAnsi="Cambria Math" w:cstheme="minorHAnsi"/>
            <w:highlight w:val="yellow"/>
            <w:rPrChange w:id="682" w:author="romerta@miamioh.edu" w:date="2019-11-22T20:57:00Z">
              <w:rPr>
                <w:rFonts w:ascii="Cambria Math" w:eastAsiaTheme="minorEastAsia" w:hAnsi="Cambria Math" w:cstheme="minorHAnsi"/>
              </w:rPr>
            </w:rPrChange>
          </w:rPr>
          <m:t>G</m:t>
        </m:r>
      </m:oMath>
      <w:r w:rsidRPr="00961AA6">
        <w:rPr>
          <w:rFonts w:eastAsiaTheme="minorEastAsia" w:cstheme="minorHAnsi"/>
          <w:highlight w:val="yellow"/>
          <w:rPrChange w:id="683" w:author="romerta@miamioh.edu" w:date="2019-11-22T20:57:00Z">
            <w:rPr>
              <w:rFonts w:eastAsiaTheme="minorEastAsia" w:cstheme="minorHAnsi"/>
            </w:rPr>
          </w:rPrChange>
        </w:rPr>
        <w:t xml:space="preserve">, where the graph can be defined as  </w:t>
      </w:r>
      <m:oMath>
        <m:r>
          <w:rPr>
            <w:rFonts w:ascii="Cambria Math" w:eastAsiaTheme="minorEastAsia" w:hAnsi="Cambria Math" w:cstheme="minorHAnsi"/>
            <w:highlight w:val="yellow"/>
            <w:rPrChange w:id="684" w:author="romerta@miamioh.edu" w:date="2019-11-22T20:57:00Z">
              <w:rPr>
                <w:rFonts w:ascii="Cambria Math" w:eastAsiaTheme="minorEastAsia" w:hAnsi="Cambria Math" w:cstheme="minorHAnsi"/>
              </w:rPr>
            </w:rPrChange>
          </w:rPr>
          <m:t>G≔(V, E)</m:t>
        </m:r>
      </m:oMath>
      <w:r w:rsidRPr="00961AA6">
        <w:rPr>
          <w:rFonts w:eastAsiaTheme="minorEastAsia" w:cstheme="minorHAnsi"/>
          <w:highlight w:val="yellow"/>
          <w:rPrChange w:id="685" w:author="romerta@miamioh.edu" w:date="2019-11-22T20:57:00Z">
            <w:rPr>
              <w:rFonts w:eastAsiaTheme="minorEastAsia" w:cstheme="minorHAnsi"/>
            </w:rPr>
          </w:rPrChange>
        </w:rPr>
        <w:t xml:space="preserve"> for </w:t>
      </w:r>
      <m:oMath>
        <m:r>
          <w:rPr>
            <w:rFonts w:ascii="Cambria Math" w:eastAsiaTheme="minorEastAsia" w:hAnsi="Cambria Math" w:cstheme="minorHAnsi"/>
            <w:highlight w:val="yellow"/>
            <w:rPrChange w:id="686" w:author="romerta@miamioh.edu" w:date="2019-11-22T20:57:00Z">
              <w:rPr>
                <w:rFonts w:ascii="Cambria Math" w:eastAsiaTheme="minorEastAsia" w:hAnsi="Cambria Math" w:cstheme="minorHAnsi"/>
              </w:rPr>
            </w:rPrChange>
          </w:rPr>
          <m:t>|V|</m:t>
        </m:r>
      </m:oMath>
      <w:r w:rsidRPr="00961AA6">
        <w:rPr>
          <w:rFonts w:eastAsiaTheme="minorEastAsia" w:cstheme="minorHAnsi"/>
          <w:highlight w:val="yellow"/>
          <w:rPrChange w:id="687" w:author="romerta@miamioh.edu" w:date="2019-11-22T20:57:00Z">
            <w:rPr>
              <w:rFonts w:eastAsiaTheme="minorEastAsia" w:cstheme="minorHAnsi"/>
            </w:rPr>
          </w:rPrChange>
        </w:rPr>
        <w:t xml:space="preserve"> vertices and </w:t>
      </w:r>
      <m:oMath>
        <m:r>
          <w:rPr>
            <w:rFonts w:ascii="Cambria Math" w:eastAsiaTheme="minorEastAsia" w:hAnsi="Cambria Math" w:cstheme="minorHAnsi"/>
            <w:highlight w:val="yellow"/>
            <w:rPrChange w:id="688" w:author="romerta@miamioh.edu" w:date="2019-11-22T20:57:00Z">
              <w:rPr>
                <w:rFonts w:ascii="Cambria Math" w:eastAsiaTheme="minorEastAsia" w:hAnsi="Cambria Math" w:cstheme="minorHAnsi"/>
              </w:rPr>
            </w:rPrChange>
          </w:rPr>
          <m:t>|E|</m:t>
        </m:r>
      </m:oMath>
      <w:r w:rsidRPr="00961AA6">
        <w:rPr>
          <w:rFonts w:eastAsiaTheme="minorEastAsia" w:cstheme="minorHAnsi"/>
          <w:highlight w:val="yellow"/>
          <w:rPrChange w:id="689" w:author="romerta@miamioh.edu" w:date="2019-11-22T20:57:00Z">
            <w:rPr>
              <w:rFonts w:eastAsiaTheme="minorEastAsia" w:cstheme="minorHAnsi"/>
            </w:rPr>
          </w:rPrChange>
        </w:rPr>
        <w:t xml:space="preserve"> edges is defined as </w:t>
      </w:r>
      <m:oMath>
        <m:sSub>
          <m:sSubPr>
            <m:ctrlPr>
              <w:rPr>
                <w:rFonts w:ascii="Cambria Math" w:eastAsiaTheme="minorEastAsia" w:hAnsi="Cambria Math" w:cstheme="minorHAnsi"/>
                <w:i/>
                <w:highlight w:val="yellow"/>
                <w:rPrChange w:id="690" w:author="romerta@miamioh.edu" w:date="2019-11-22T20:57:00Z">
                  <w:rPr>
                    <w:rFonts w:ascii="Cambria Math" w:eastAsiaTheme="minorEastAsia" w:hAnsi="Cambria Math" w:cstheme="minorHAnsi"/>
                    <w:i/>
                  </w:rPr>
                </w:rPrChange>
              </w:rPr>
            </m:ctrlPr>
          </m:sSubPr>
          <m:e>
            <m:r>
              <w:rPr>
                <w:rFonts w:ascii="Cambria Math" w:eastAsiaTheme="minorEastAsia" w:hAnsi="Cambria Math" w:cstheme="minorHAnsi"/>
                <w:highlight w:val="yellow"/>
                <w:rPrChange w:id="691" w:author="romerta@miamioh.edu" w:date="2019-11-22T20:57:00Z">
                  <w:rPr>
                    <w:rFonts w:ascii="Cambria Math" w:eastAsiaTheme="minorEastAsia" w:hAnsi="Cambria Math" w:cstheme="minorHAnsi"/>
                  </w:rPr>
                </w:rPrChange>
              </w:rPr>
              <m:t>C</m:t>
            </m:r>
          </m:e>
          <m:sub>
            <m:r>
              <w:rPr>
                <w:rFonts w:ascii="Cambria Math" w:eastAsiaTheme="minorEastAsia" w:hAnsi="Cambria Math" w:cstheme="minorHAnsi"/>
                <w:highlight w:val="yellow"/>
                <w:rPrChange w:id="692" w:author="romerta@miamioh.edu" w:date="2019-11-22T20:57:00Z">
                  <w:rPr>
                    <w:rFonts w:ascii="Cambria Math" w:eastAsiaTheme="minorEastAsia" w:hAnsi="Cambria Math" w:cstheme="minorHAnsi"/>
                  </w:rPr>
                </w:rPrChange>
              </w:rPr>
              <m:t>H</m:t>
            </m:r>
          </m:sub>
        </m:sSub>
        <m:d>
          <m:dPr>
            <m:ctrlPr>
              <w:rPr>
                <w:rFonts w:ascii="Cambria Math" w:eastAsiaTheme="minorEastAsia" w:hAnsi="Cambria Math" w:cstheme="minorHAnsi"/>
                <w:i/>
                <w:highlight w:val="yellow"/>
                <w:rPrChange w:id="693" w:author="romerta@miamioh.edu" w:date="2019-11-22T20:57:00Z">
                  <w:rPr>
                    <w:rFonts w:ascii="Cambria Math" w:eastAsiaTheme="minorEastAsia" w:hAnsi="Cambria Math" w:cstheme="minorHAnsi"/>
                    <w:i/>
                  </w:rPr>
                </w:rPrChange>
              </w:rPr>
            </m:ctrlPr>
          </m:dPr>
          <m:e>
            <m:r>
              <w:rPr>
                <w:rFonts w:ascii="Cambria Math" w:eastAsiaTheme="minorEastAsia" w:hAnsi="Cambria Math" w:cstheme="minorHAnsi"/>
                <w:highlight w:val="yellow"/>
                <w:rPrChange w:id="694" w:author="romerta@miamioh.edu" w:date="2019-11-22T20:57:00Z">
                  <w:rPr>
                    <w:rFonts w:ascii="Cambria Math" w:eastAsiaTheme="minorEastAsia" w:hAnsi="Cambria Math" w:cstheme="minorHAnsi"/>
                  </w:rPr>
                </w:rPrChange>
              </w:rPr>
              <m:t>v</m:t>
            </m:r>
          </m:e>
        </m:d>
        <m:r>
          <w:rPr>
            <w:rFonts w:ascii="Cambria Math" w:eastAsiaTheme="minorEastAsia" w:hAnsi="Cambria Math" w:cstheme="minorHAnsi"/>
            <w:highlight w:val="yellow"/>
            <w:rPrChange w:id="695" w:author="romerta@miamioh.edu" w:date="2019-11-22T20:57:00Z">
              <w:rPr>
                <w:rFonts w:ascii="Cambria Math" w:eastAsiaTheme="minorEastAsia" w:hAnsi="Cambria Math" w:cstheme="minorHAnsi"/>
              </w:rPr>
            </w:rPrChange>
          </w:rPr>
          <m:t xml:space="preserve">= </m:t>
        </m:r>
        <m:nary>
          <m:naryPr>
            <m:chr m:val="∑"/>
            <m:limLoc m:val="undOvr"/>
            <m:supHide m:val="1"/>
            <m:ctrlPr>
              <w:rPr>
                <w:rFonts w:ascii="Cambria Math" w:eastAsiaTheme="minorEastAsia" w:hAnsi="Cambria Math" w:cstheme="minorHAnsi"/>
                <w:i/>
                <w:highlight w:val="yellow"/>
                <w:rPrChange w:id="696" w:author="romerta@miamioh.edu" w:date="2019-11-22T20:57:00Z">
                  <w:rPr>
                    <w:rFonts w:ascii="Cambria Math" w:eastAsiaTheme="minorEastAsia" w:hAnsi="Cambria Math" w:cstheme="minorHAnsi"/>
                    <w:i/>
                  </w:rPr>
                </w:rPrChange>
              </w:rPr>
            </m:ctrlPr>
          </m:naryPr>
          <m:sub>
            <m:r>
              <w:rPr>
                <w:rFonts w:ascii="Cambria Math" w:eastAsiaTheme="minorEastAsia" w:hAnsi="Cambria Math" w:cstheme="minorHAnsi"/>
                <w:highlight w:val="yellow"/>
                <w:rPrChange w:id="697" w:author="romerta@miamioh.edu" w:date="2019-11-22T20:57:00Z">
                  <w:rPr>
                    <w:rFonts w:ascii="Cambria Math" w:eastAsiaTheme="minorEastAsia" w:hAnsi="Cambria Math" w:cstheme="minorHAnsi"/>
                  </w:rPr>
                </w:rPrChange>
              </w:rPr>
              <m:t>d</m:t>
            </m:r>
            <m:d>
              <m:dPr>
                <m:ctrlPr>
                  <w:rPr>
                    <w:rFonts w:ascii="Cambria Math" w:eastAsiaTheme="minorEastAsia" w:hAnsi="Cambria Math" w:cstheme="minorHAnsi"/>
                    <w:i/>
                    <w:highlight w:val="yellow"/>
                    <w:rPrChange w:id="698" w:author="romerta@miamioh.edu" w:date="2019-11-22T20:57:00Z">
                      <w:rPr>
                        <w:rFonts w:ascii="Cambria Math" w:eastAsiaTheme="minorEastAsia" w:hAnsi="Cambria Math" w:cstheme="minorHAnsi"/>
                        <w:i/>
                      </w:rPr>
                    </w:rPrChange>
                  </w:rPr>
                </m:ctrlPr>
              </m:dPr>
              <m:e>
                <m:r>
                  <w:rPr>
                    <w:rFonts w:ascii="Cambria Math" w:eastAsiaTheme="minorEastAsia" w:hAnsi="Cambria Math" w:cstheme="minorHAnsi"/>
                    <w:highlight w:val="yellow"/>
                    <w:rPrChange w:id="699" w:author="romerta@miamioh.edu" w:date="2019-11-22T20:57:00Z">
                      <w:rPr>
                        <w:rFonts w:ascii="Cambria Math" w:eastAsiaTheme="minorEastAsia" w:hAnsi="Cambria Math" w:cstheme="minorHAnsi"/>
                      </w:rPr>
                    </w:rPrChange>
                  </w:rPr>
                  <m:t>y,x</m:t>
                </m:r>
              </m:e>
            </m:d>
            <m:r>
              <w:rPr>
                <w:rFonts w:ascii="Cambria Math" w:eastAsiaTheme="minorEastAsia" w:hAnsi="Cambria Math" w:cstheme="minorHAnsi"/>
                <w:highlight w:val="yellow"/>
                <w:rPrChange w:id="700" w:author="romerta@miamioh.edu" w:date="2019-11-22T20:57:00Z">
                  <w:rPr>
                    <w:rFonts w:ascii="Cambria Math" w:eastAsiaTheme="minorEastAsia" w:hAnsi="Cambria Math" w:cstheme="minorHAnsi"/>
                  </w:rPr>
                </w:rPrChange>
              </w:rPr>
              <m:t>&lt; ∞, y≠x</m:t>
            </m:r>
          </m:sub>
          <m:sup/>
          <m:e>
            <m:f>
              <m:fPr>
                <m:ctrlPr>
                  <w:rPr>
                    <w:rFonts w:ascii="Cambria Math" w:eastAsiaTheme="minorEastAsia" w:hAnsi="Cambria Math" w:cstheme="minorHAnsi"/>
                    <w:i/>
                    <w:highlight w:val="yellow"/>
                    <w:rPrChange w:id="701" w:author="romerta@miamioh.edu" w:date="2019-11-22T20:57:00Z">
                      <w:rPr>
                        <w:rFonts w:ascii="Cambria Math" w:eastAsiaTheme="minorEastAsia" w:hAnsi="Cambria Math" w:cstheme="minorHAnsi"/>
                        <w:i/>
                      </w:rPr>
                    </w:rPrChange>
                  </w:rPr>
                </m:ctrlPr>
              </m:fPr>
              <m:num>
                <m:r>
                  <w:rPr>
                    <w:rFonts w:ascii="Cambria Math" w:eastAsiaTheme="minorEastAsia" w:hAnsi="Cambria Math" w:cstheme="minorHAnsi"/>
                    <w:highlight w:val="yellow"/>
                    <w:rPrChange w:id="702" w:author="romerta@miamioh.edu" w:date="2019-11-22T20:57:00Z">
                      <w:rPr>
                        <w:rFonts w:ascii="Cambria Math" w:eastAsiaTheme="minorEastAsia" w:hAnsi="Cambria Math" w:cstheme="minorHAnsi"/>
                      </w:rPr>
                    </w:rPrChange>
                  </w:rPr>
                  <m:t>1</m:t>
                </m:r>
              </m:num>
              <m:den>
                <m:r>
                  <w:rPr>
                    <w:rFonts w:ascii="Cambria Math" w:eastAsiaTheme="minorEastAsia" w:hAnsi="Cambria Math" w:cstheme="minorHAnsi"/>
                    <w:highlight w:val="yellow"/>
                    <w:rPrChange w:id="703" w:author="romerta@miamioh.edu" w:date="2019-11-22T20:57:00Z">
                      <w:rPr>
                        <w:rFonts w:ascii="Cambria Math" w:eastAsiaTheme="minorEastAsia" w:hAnsi="Cambria Math" w:cstheme="minorHAnsi"/>
                      </w:rPr>
                    </w:rPrChange>
                  </w:rPr>
                  <m:t>d(y,x)</m:t>
                </m:r>
              </m:den>
            </m:f>
          </m:e>
        </m:nary>
      </m:oMath>
      <w:r w:rsidRPr="00961AA6">
        <w:rPr>
          <w:rFonts w:eastAsiaTheme="minorEastAsia" w:cstheme="minorHAnsi"/>
          <w:highlight w:val="yellow"/>
          <w:rPrChange w:id="704" w:author="romerta@miamioh.edu" w:date="2019-11-22T20:57:00Z">
            <w:rPr>
              <w:rFonts w:eastAsiaTheme="minorEastAsia" w:cstheme="minorHAnsi"/>
            </w:rPr>
          </w:rPrChange>
        </w:rPr>
        <w:t xml:space="preserve">  where </w:t>
      </w:r>
      <m:oMath>
        <m:r>
          <w:rPr>
            <w:rFonts w:ascii="Cambria Math" w:eastAsiaTheme="minorEastAsia" w:hAnsi="Cambria Math" w:cstheme="minorHAnsi"/>
            <w:highlight w:val="yellow"/>
            <w:rPrChange w:id="705" w:author="romerta@miamioh.edu" w:date="2019-11-22T20:57:00Z">
              <w:rPr>
                <w:rFonts w:ascii="Cambria Math" w:eastAsiaTheme="minorEastAsia" w:hAnsi="Cambria Math" w:cstheme="minorHAnsi"/>
              </w:rPr>
            </w:rPrChange>
          </w:rPr>
          <m:t>d(y,x)</m:t>
        </m:r>
      </m:oMath>
      <w:r w:rsidRPr="00961AA6">
        <w:rPr>
          <w:rFonts w:eastAsiaTheme="minorEastAsia" w:cstheme="minorHAnsi"/>
          <w:highlight w:val="yellow"/>
          <w:rPrChange w:id="706" w:author="romerta@miamioh.edu" w:date="2019-11-22T20:57:00Z">
            <w:rPr>
              <w:rFonts w:eastAsiaTheme="minorEastAsia" w:cstheme="minorHAnsi"/>
            </w:rPr>
          </w:rPrChange>
        </w:rPr>
        <w:t xml:space="preserve">  is the shortest average distance function </w:t>
      </w:r>
      <w:r w:rsidR="00364466" w:rsidRPr="00961AA6">
        <w:rPr>
          <w:rFonts w:eastAsiaTheme="minorEastAsia" w:cstheme="minorHAnsi"/>
          <w:highlight w:val="yellow"/>
          <w:rPrChange w:id="707" w:author="romerta@miamioh.edu" w:date="2019-11-22T20:57:00Z">
            <w:rPr>
              <w:rFonts w:eastAsiaTheme="minorEastAsia" w:cstheme="minorHAnsi"/>
            </w:rPr>
          </w:rPrChange>
        </w:rPr>
        <w:t>(Boldi</w:t>
      </w:r>
      <w:r w:rsidR="00AB161E" w:rsidRPr="00961AA6">
        <w:rPr>
          <w:rFonts w:eastAsiaTheme="minorEastAsia" w:cstheme="minorHAnsi"/>
          <w:highlight w:val="yellow"/>
          <w:rPrChange w:id="708" w:author="romerta@miamioh.edu" w:date="2019-11-22T20:57:00Z">
            <w:rPr>
              <w:rFonts w:eastAsiaTheme="minorEastAsia" w:cstheme="minorHAnsi"/>
            </w:rPr>
          </w:rPrChange>
        </w:rPr>
        <w:t xml:space="preserve"> and Vigna</w:t>
      </w:r>
      <w:r w:rsidR="00364466" w:rsidRPr="00961AA6">
        <w:rPr>
          <w:rFonts w:eastAsiaTheme="minorEastAsia" w:cstheme="minorHAnsi"/>
          <w:highlight w:val="yellow"/>
          <w:rPrChange w:id="709" w:author="romerta@miamioh.edu" w:date="2019-11-22T20:57:00Z">
            <w:rPr>
              <w:rFonts w:eastAsiaTheme="minorEastAsia" w:cstheme="minorHAnsi"/>
            </w:rPr>
          </w:rPrChange>
        </w:rPr>
        <w:t>).</w:t>
      </w:r>
    </w:p>
    <w:p w14:paraId="65916AEA" w14:textId="63BC8960" w:rsidR="00E60CEF" w:rsidRPr="00961AA6" w:rsidDel="00C70A5D" w:rsidRDefault="00E60CEF" w:rsidP="00C70A5D">
      <w:pPr>
        <w:rPr>
          <w:del w:id="710" w:author="romerta@miamioh.edu" w:date="2019-11-22T20:07:00Z"/>
          <w:rFonts w:eastAsiaTheme="minorEastAsia" w:cstheme="minorHAnsi"/>
          <w:highlight w:val="yellow"/>
          <w:rPrChange w:id="711" w:author="romerta@miamioh.edu" w:date="2019-11-22T20:57:00Z">
            <w:rPr>
              <w:del w:id="712" w:author="romerta@miamioh.edu" w:date="2019-11-22T20:07:00Z"/>
              <w:rFonts w:eastAsiaTheme="minorEastAsia" w:cstheme="minorHAnsi"/>
            </w:rPr>
          </w:rPrChange>
        </w:rPr>
        <w:pPrChange w:id="713" w:author="romerta@miamioh.edu" w:date="2019-11-22T20:07:00Z">
          <w:pPr>
            <w:ind w:firstLine="720"/>
          </w:pPr>
        </w:pPrChange>
      </w:pPr>
      <w:del w:id="714" w:author="romerta@miamioh.edu" w:date="2019-11-22T20:07:00Z">
        <w:r w:rsidRPr="00961AA6" w:rsidDel="00C70A5D">
          <w:rPr>
            <w:rFonts w:eastAsiaTheme="minorEastAsia" w:cstheme="minorHAnsi"/>
            <w:noProof/>
            <w:highlight w:val="yellow"/>
            <w:rPrChange w:id="715" w:author="romerta@miamioh.edu" w:date="2019-11-22T20:57:00Z">
              <w:rPr>
                <w:rFonts w:eastAsiaTheme="minorEastAsia" w:cstheme="minorHAnsi"/>
                <w:noProof/>
              </w:rPr>
            </w:rPrChange>
          </w:rPr>
          <mc:AlternateContent>
            <mc:Choice Requires="wpg">
              <w:drawing>
                <wp:anchor distT="0" distB="0" distL="114300" distR="114300" simplePos="0" relativeHeight="251661312" behindDoc="0" locked="0" layoutInCell="1" allowOverlap="1" wp14:anchorId="39667914" wp14:editId="17A70359">
                  <wp:simplePos x="0" y="0"/>
                  <wp:positionH relativeFrom="column">
                    <wp:posOffset>390525</wp:posOffset>
                  </wp:positionH>
                  <wp:positionV relativeFrom="paragraph">
                    <wp:posOffset>466725</wp:posOffset>
                  </wp:positionV>
                  <wp:extent cx="5162550" cy="3019425"/>
                  <wp:effectExtent l="0" t="0" r="0" b="9525"/>
                  <wp:wrapTopAndBottom/>
                  <wp:docPr id="12" name="Group 12"/>
                  <wp:cNvGraphicFramePr/>
                  <a:graphic xmlns:a="http://schemas.openxmlformats.org/drawingml/2006/main">
                    <a:graphicData uri="http://schemas.microsoft.com/office/word/2010/wordprocessingGroup">
                      <wpg:wgp>
                        <wpg:cNvGrpSpPr/>
                        <wpg:grpSpPr>
                          <a:xfrm>
                            <a:off x="0" y="0"/>
                            <a:ext cx="5162550" cy="3019425"/>
                            <a:chOff x="0" y="0"/>
                            <a:chExt cx="5162550" cy="3019425"/>
                          </a:xfrm>
                        </wpg:grpSpPr>
                        <pic:pic xmlns:pic="http://schemas.openxmlformats.org/drawingml/2006/picture">
                          <pic:nvPicPr>
                            <pic:cNvPr id="10" name="Picture 10" descr="A picture containing sitting, photo, small, table&#10;&#10;Description automatically generated"/>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476250" y="0"/>
                              <a:ext cx="4206240" cy="2804160"/>
                            </a:xfrm>
                            <a:prstGeom prst="rect">
                              <a:avLst/>
                            </a:prstGeom>
                          </pic:spPr>
                        </pic:pic>
                        <wps:wsp>
                          <wps:cNvPr id="11" name="Text Box 11"/>
                          <wps:cNvSpPr txBox="1"/>
                          <wps:spPr>
                            <a:xfrm>
                              <a:off x="0" y="2562225"/>
                              <a:ext cx="5162550" cy="457200"/>
                            </a:xfrm>
                            <a:prstGeom prst="rect">
                              <a:avLst/>
                            </a:prstGeom>
                            <a:solidFill>
                              <a:schemeClr val="lt1"/>
                            </a:solidFill>
                            <a:ln w="6350">
                              <a:noFill/>
                            </a:ln>
                          </wps:spPr>
                          <wps:txbx>
                            <w:txbxContent>
                              <w:p w14:paraId="312CA468" w14:textId="7FC57FDB" w:rsidR="00CC7AB5" w:rsidRDefault="00CC7AB5" w:rsidP="00E60CEF">
                                <w:r>
                                  <w:t>Fig. 6. A randomly generated graph with 10 vertices and 15 edges to demonstrate harmonic centrality.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667914" id="Group 12" o:spid="_x0000_s1044" style="position:absolute;margin-left:30.75pt;margin-top:36.75pt;width:406.5pt;height:237.75pt;z-index:251661312" coordsize="51625,30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">
                  <v:shape id="Picture 10" o:spid="_x0000_s1045" type="#_x0000_t75" alt="A picture containing sitting, photo, small, table&#10;&#10;Description automatically generated" style="position:absolute;left:4762;width:42062;height:28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">
                    <v:imagedata r:id="rId22" o:title="A picture containing sitting, photo, small, table&#10;&#10;Description automatically generated"/>
                  </v:shape>
                  <v:shape id="Text Box 11" o:spid="_x0000_s1046" type="#_x0000_t202" style="position:absolute;top:25622;width:5162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312CA468" w14:textId="7FC57FDB" w:rsidR="00CC7AB5" w:rsidRDefault="00CC7AB5" w:rsidP="00E60CEF">
                          <w:r>
                            <w:t>Fig. 6. A randomly generated graph with 10 vertices and 15 edges to demonstrate harmonic centrality.</w:t>
                          </w:r>
                        </w:p>
                      </w:txbxContent>
                    </v:textbox>
                  </v:shape>
                  <w10:wrap type="topAndBottom"/>
                </v:group>
              </w:pict>
            </mc:Fallback>
          </mc:AlternateContent>
        </w:r>
        <w:r w:rsidRPr="00961AA6" w:rsidDel="00C70A5D">
          <w:rPr>
            <w:rFonts w:eastAsiaTheme="minorEastAsia" w:cstheme="minorHAnsi"/>
            <w:highlight w:val="yellow"/>
            <w:rPrChange w:id="716" w:author="romerta@miamioh.edu" w:date="2019-11-22T20:57:00Z">
              <w:rPr>
                <w:rFonts w:eastAsiaTheme="minorEastAsia" w:cstheme="minorHAnsi"/>
              </w:rPr>
            </w:rPrChange>
          </w:rPr>
          <w:delText>Below is an example of a randomly generated network and the betweenness centrality associated with some of the nodes will be demonstrated.</w:delText>
        </w:r>
      </w:del>
    </w:p>
    <w:p w14:paraId="6F33347B" w14:textId="0B4625D4" w:rsidR="00E87E59" w:rsidRPr="00961AA6" w:rsidDel="00C70A5D" w:rsidRDefault="00E87E59" w:rsidP="00944E57">
      <w:pPr>
        <w:ind w:firstLine="720"/>
        <w:rPr>
          <w:del w:id="717" w:author="romerta@miamioh.edu" w:date="2019-11-22T20:08:00Z"/>
          <w:rFonts w:eastAsiaTheme="minorEastAsia" w:cstheme="minorHAnsi"/>
          <w:highlight w:val="yellow"/>
          <w:rPrChange w:id="718" w:author="romerta@miamioh.edu" w:date="2019-11-22T20:57:00Z">
            <w:rPr>
              <w:del w:id="719" w:author="romerta@miamioh.edu" w:date="2019-11-22T20:08:00Z"/>
              <w:rFonts w:eastAsiaTheme="minorEastAsia" w:cstheme="minorHAnsi"/>
            </w:rPr>
          </w:rPrChange>
        </w:rPr>
      </w:pPr>
    </w:p>
    <w:p w14:paraId="7D490C62" w14:textId="77777777" w:rsidR="00944E57" w:rsidRPr="00961AA6" w:rsidDel="00C70A5D" w:rsidRDefault="00944E57" w:rsidP="009B3F70">
      <w:pPr>
        <w:rPr>
          <w:del w:id="720" w:author="romerta@miamioh.edu" w:date="2019-11-22T20:08:00Z"/>
          <w:rFonts w:eastAsiaTheme="minorEastAsia" w:cstheme="minorHAnsi"/>
          <w:highlight w:val="yellow"/>
          <w:rPrChange w:id="721" w:author="romerta@miamioh.edu" w:date="2019-11-22T20:57:00Z">
            <w:rPr>
              <w:del w:id="722" w:author="romerta@miamioh.edu" w:date="2019-11-22T20:08:00Z"/>
              <w:rFonts w:eastAsiaTheme="minorEastAsia" w:cstheme="minorHAnsi"/>
            </w:rPr>
          </w:rPrChange>
        </w:rPr>
      </w:pPr>
    </w:p>
    <w:p w14:paraId="5977963D" w14:textId="39DF76BF" w:rsidR="00944E57" w:rsidRPr="00961AA6" w:rsidDel="0063739D" w:rsidRDefault="00AC73F7" w:rsidP="00944E57">
      <w:pPr>
        <w:ind w:firstLine="720"/>
        <w:rPr>
          <w:del w:id="723" w:author="romerta@miamioh.edu" w:date="2019-11-22T20:40:00Z"/>
          <w:rFonts w:eastAsiaTheme="minorEastAsia" w:cstheme="minorHAnsi"/>
          <w:highlight w:val="yellow"/>
          <w:rPrChange w:id="724" w:author="romerta@miamioh.edu" w:date="2019-11-22T20:57:00Z">
            <w:rPr>
              <w:del w:id="725" w:author="romerta@miamioh.edu" w:date="2019-11-22T20:40:00Z"/>
              <w:rFonts w:eastAsiaTheme="minorEastAsia" w:cstheme="minorHAnsi"/>
            </w:rPr>
          </w:rPrChange>
        </w:rPr>
      </w:pPr>
      <w:del w:id="726" w:author="romerta@miamioh.edu" w:date="2019-11-22T20:07:00Z">
        <w:r w:rsidRPr="00961AA6" w:rsidDel="00C70A5D">
          <w:rPr>
            <w:rFonts w:eastAsiaTheme="minorEastAsia" w:cstheme="minorHAnsi"/>
            <w:noProof/>
            <w:highlight w:val="yellow"/>
            <w:rPrChange w:id="727" w:author="romerta@miamioh.edu" w:date="2019-11-22T20:57:00Z">
              <w:rPr>
                <w:rFonts w:eastAsiaTheme="minorEastAsia" w:cstheme="minorHAnsi"/>
                <w:noProof/>
              </w:rPr>
            </w:rPrChange>
          </w:rPr>
          <mc:AlternateContent>
            <mc:Choice Requires="wpg">
              <w:drawing>
                <wp:anchor distT="0" distB="0" distL="114300" distR="114300" simplePos="0" relativeHeight="251665408" behindDoc="0" locked="0" layoutInCell="1" allowOverlap="1" wp14:anchorId="644621D9" wp14:editId="7D381C89">
                  <wp:simplePos x="0" y="0"/>
                  <wp:positionH relativeFrom="margin">
                    <wp:align>center</wp:align>
                  </wp:positionH>
                  <wp:positionV relativeFrom="paragraph">
                    <wp:posOffset>0</wp:posOffset>
                  </wp:positionV>
                  <wp:extent cx="5162550" cy="3295650"/>
                  <wp:effectExtent l="0" t="0" r="0" b="0"/>
                  <wp:wrapTopAndBottom/>
                  <wp:docPr id="15" name="Group 15"/>
                  <wp:cNvGraphicFramePr/>
                  <a:graphic xmlns:a="http://schemas.openxmlformats.org/drawingml/2006/main">
                    <a:graphicData uri="http://schemas.microsoft.com/office/word/2010/wordprocessingGroup">
                      <wpg:wgp>
                        <wpg:cNvGrpSpPr/>
                        <wpg:grpSpPr>
                          <a:xfrm>
                            <a:off x="0" y="0"/>
                            <a:ext cx="5162550" cy="3295650"/>
                            <a:chOff x="0" y="0"/>
                            <a:chExt cx="5162550" cy="3295650"/>
                          </a:xfrm>
                        </wpg:grpSpPr>
                        <pic:pic xmlns:pic="http://schemas.openxmlformats.org/drawingml/2006/picture">
                          <pic:nvPicPr>
                            <pic:cNvPr id="13" name="Picture 13"/>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819150" y="0"/>
                              <a:ext cx="3524250" cy="2705100"/>
                            </a:xfrm>
                            <a:prstGeom prst="rect">
                              <a:avLst/>
                            </a:prstGeom>
                          </pic:spPr>
                        </pic:pic>
                        <wps:wsp>
                          <wps:cNvPr id="14" name="Text Box 14"/>
                          <wps:cNvSpPr txBox="1"/>
                          <wps:spPr>
                            <a:xfrm>
                              <a:off x="0" y="2838450"/>
                              <a:ext cx="5162550" cy="457200"/>
                            </a:xfrm>
                            <a:prstGeom prst="rect">
                              <a:avLst/>
                            </a:prstGeom>
                            <a:solidFill>
                              <a:schemeClr val="lt1"/>
                            </a:solidFill>
                            <a:ln w="6350">
                              <a:noFill/>
                            </a:ln>
                          </wps:spPr>
                          <wps:txbx>
                            <w:txbxContent>
                              <w:p w14:paraId="7D5A6868" w14:textId="55DFBDB8" w:rsidR="00CC7AB5" w:rsidRDefault="00CC7AB5" w:rsidP="00E87E59">
                                <w:r>
                                  <w:t>Table 2. Pandas DataFrame with closeness centrality data and harmonic centrality data for the graph depicted in figure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4621D9" id="Group 15" o:spid="_x0000_s1047" style="position:absolute;left:0;text-align:left;margin-left:0;margin-top:0;width:406.5pt;height:259.5pt;z-index:251665408;mso-position-horizontal:center;mso-position-horizontal-relative:margin" coordsize="51625,32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">
                  <v:shape id="Picture 13" o:spid="_x0000_s1048" type="#_x0000_t75" style="position:absolute;left:8191;width:35243;height:27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">
                    <v:imagedata r:id="rId24" o:title=""/>
                  </v:shape>
                  <v:shape id="Text Box 14" o:spid="_x0000_s1049" type="#_x0000_t202" style="position:absolute;top:28384;width:5162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7D5A6868" w14:textId="55DFBDB8" w:rsidR="00CC7AB5" w:rsidRDefault="00CC7AB5" w:rsidP="00E87E59">
                          <w:r>
                            <w:t>Table 2. Pandas DataFrame with closeness centrality data and harmonic centrality data for the graph depicted in figure 6.</w:t>
                          </w:r>
                        </w:p>
                      </w:txbxContent>
                    </v:textbox>
                  </v:shape>
                  <w10:wrap type="topAndBottom" anchorx="margin"/>
                </v:group>
              </w:pict>
            </mc:Fallback>
          </mc:AlternateContent>
        </w:r>
      </w:del>
    </w:p>
    <w:p w14:paraId="6FA09FC9" w14:textId="7A0845BF" w:rsidR="00E60CEF" w:rsidRPr="00961AA6" w:rsidDel="0063739D" w:rsidRDefault="00564725" w:rsidP="0063739D">
      <w:pPr>
        <w:rPr>
          <w:del w:id="728" w:author="romerta@miamioh.edu" w:date="2019-11-22T20:40:00Z"/>
          <w:rFonts w:eastAsiaTheme="minorEastAsia" w:cstheme="minorHAnsi"/>
          <w:highlight w:val="yellow"/>
          <w:rPrChange w:id="729" w:author="romerta@miamioh.edu" w:date="2019-11-22T20:57:00Z">
            <w:rPr>
              <w:del w:id="730" w:author="romerta@miamioh.edu" w:date="2019-11-22T20:40:00Z"/>
              <w:rFonts w:eastAsiaTheme="minorEastAsia" w:cstheme="minorHAnsi"/>
            </w:rPr>
          </w:rPrChange>
        </w:rPr>
        <w:pPrChange w:id="731" w:author="romerta@miamioh.edu" w:date="2019-11-22T20:40:00Z">
          <w:pPr>
            <w:ind w:firstLine="720"/>
          </w:pPr>
        </w:pPrChange>
      </w:pPr>
      <w:commentRangeStart w:id="732"/>
      <w:del w:id="733" w:author="romerta@miamioh.edu" w:date="2019-11-22T20:40:00Z">
        <w:r w:rsidRPr="00961AA6" w:rsidDel="0063739D">
          <w:rPr>
            <w:rFonts w:eastAsiaTheme="minorEastAsia" w:cstheme="minorHAnsi"/>
            <w:highlight w:val="yellow"/>
            <w:rPrChange w:id="734" w:author="romerta@miamioh.edu" w:date="2019-11-22T20:57:00Z">
              <w:rPr>
                <w:rFonts w:eastAsiaTheme="minorEastAsia" w:cstheme="minorHAnsi"/>
              </w:rPr>
            </w:rPrChange>
          </w:rPr>
          <w:delText xml:space="preserve">The graph depicted in </w:delText>
        </w:r>
        <w:r w:rsidR="00AC73F7" w:rsidRPr="00961AA6" w:rsidDel="0063739D">
          <w:rPr>
            <w:rFonts w:eastAsiaTheme="minorEastAsia" w:cstheme="minorHAnsi"/>
            <w:highlight w:val="yellow"/>
            <w:rPrChange w:id="735" w:author="romerta@miamioh.edu" w:date="2019-11-22T20:57:00Z">
              <w:rPr>
                <w:rFonts w:eastAsiaTheme="minorEastAsia" w:cstheme="minorHAnsi"/>
              </w:rPr>
            </w:rPrChange>
          </w:rPr>
          <w:delText>F</w:delText>
        </w:r>
        <w:r w:rsidRPr="00961AA6" w:rsidDel="0063739D">
          <w:rPr>
            <w:rFonts w:eastAsiaTheme="minorEastAsia" w:cstheme="minorHAnsi"/>
            <w:highlight w:val="yellow"/>
            <w:rPrChange w:id="736" w:author="romerta@miamioh.edu" w:date="2019-11-22T20:57:00Z">
              <w:rPr>
                <w:rFonts w:eastAsiaTheme="minorEastAsia" w:cstheme="minorHAnsi"/>
              </w:rPr>
            </w:rPrChange>
          </w:rPr>
          <w:delText xml:space="preserve">igure 6 </w:delText>
        </w:r>
        <w:r w:rsidR="00E87E59" w:rsidRPr="00961AA6" w:rsidDel="0063739D">
          <w:rPr>
            <w:rFonts w:eastAsiaTheme="minorEastAsia" w:cstheme="minorHAnsi"/>
            <w:highlight w:val="yellow"/>
            <w:rPrChange w:id="737" w:author="romerta@miamioh.edu" w:date="2019-11-22T20:57:00Z">
              <w:rPr>
                <w:rFonts w:eastAsiaTheme="minorEastAsia" w:cstheme="minorHAnsi"/>
              </w:rPr>
            </w:rPrChange>
          </w:rPr>
          <w:delText xml:space="preserve">is a simple graph with all of the nodes connected to one another. </w:delText>
        </w:r>
        <w:r w:rsidR="00465158" w:rsidRPr="00961AA6" w:rsidDel="0063739D">
          <w:rPr>
            <w:rFonts w:eastAsiaTheme="minorEastAsia" w:cstheme="minorHAnsi"/>
            <w:highlight w:val="yellow"/>
            <w:rPrChange w:id="738" w:author="romerta@miamioh.edu" w:date="2019-11-22T20:57:00Z">
              <w:rPr>
                <w:rFonts w:eastAsiaTheme="minorEastAsia" w:cstheme="minorHAnsi"/>
              </w:rPr>
            </w:rPrChange>
          </w:rPr>
          <w:delText>So,</w:delText>
        </w:r>
        <w:r w:rsidR="00E87E59" w:rsidRPr="00961AA6" w:rsidDel="0063739D">
          <w:rPr>
            <w:rFonts w:eastAsiaTheme="minorEastAsia" w:cstheme="minorHAnsi"/>
            <w:highlight w:val="yellow"/>
            <w:rPrChange w:id="739" w:author="romerta@miamioh.edu" w:date="2019-11-22T20:57:00Z">
              <w:rPr>
                <w:rFonts w:eastAsiaTheme="minorEastAsia" w:cstheme="minorHAnsi"/>
              </w:rPr>
            </w:rPrChange>
          </w:rPr>
          <w:delText xml:space="preserve"> it should be expected that the results of calculating the harmonic centrality to be similarly ranked as the closeness centrality ranking. In fact, there is an expectation for harmonic centrality to be closely correlated to closeness centrality </w:delText>
        </w:r>
        <w:r w:rsidR="00364466" w:rsidRPr="00961AA6" w:rsidDel="0063739D">
          <w:rPr>
            <w:rFonts w:eastAsiaTheme="minorEastAsia" w:cstheme="minorHAnsi"/>
            <w:highlight w:val="yellow"/>
            <w:rPrChange w:id="740" w:author="romerta@miamioh.edu" w:date="2019-11-22T20:57:00Z">
              <w:rPr>
                <w:rFonts w:eastAsiaTheme="minorEastAsia" w:cstheme="minorHAnsi"/>
              </w:rPr>
            </w:rPrChange>
          </w:rPr>
          <w:delText>(Boldi</w:delText>
        </w:r>
        <w:r w:rsidR="00AB161E" w:rsidRPr="00961AA6" w:rsidDel="0063739D">
          <w:rPr>
            <w:rFonts w:eastAsiaTheme="minorEastAsia" w:cstheme="minorHAnsi"/>
            <w:highlight w:val="yellow"/>
            <w:rPrChange w:id="741" w:author="romerta@miamioh.edu" w:date="2019-11-22T20:57:00Z">
              <w:rPr>
                <w:rFonts w:eastAsiaTheme="minorEastAsia" w:cstheme="minorHAnsi"/>
              </w:rPr>
            </w:rPrChange>
          </w:rPr>
          <w:delText xml:space="preserve"> and Vigna</w:delText>
        </w:r>
        <w:r w:rsidR="00364466" w:rsidRPr="00961AA6" w:rsidDel="0063739D">
          <w:rPr>
            <w:rFonts w:eastAsiaTheme="minorEastAsia" w:cstheme="minorHAnsi"/>
            <w:highlight w:val="yellow"/>
            <w:rPrChange w:id="742" w:author="romerta@miamioh.edu" w:date="2019-11-22T20:57:00Z">
              <w:rPr>
                <w:rFonts w:eastAsiaTheme="minorEastAsia" w:cstheme="minorHAnsi"/>
              </w:rPr>
            </w:rPrChange>
          </w:rPr>
          <w:delText>).</w:delText>
        </w:r>
        <w:r w:rsidR="00CA0C4A" w:rsidRPr="00961AA6" w:rsidDel="0063739D">
          <w:rPr>
            <w:rFonts w:eastAsiaTheme="minorEastAsia" w:cstheme="minorHAnsi"/>
            <w:highlight w:val="yellow"/>
            <w:rPrChange w:id="743" w:author="romerta@miamioh.edu" w:date="2019-11-22T20:57:00Z">
              <w:rPr>
                <w:rFonts w:eastAsiaTheme="minorEastAsia" w:cstheme="minorHAnsi"/>
              </w:rPr>
            </w:rPrChange>
          </w:rPr>
          <w:delText xml:space="preserve"> As you can see in </w:delText>
        </w:r>
        <w:r w:rsidRPr="00961AA6" w:rsidDel="0063739D">
          <w:rPr>
            <w:rFonts w:eastAsiaTheme="minorEastAsia" w:cstheme="minorHAnsi"/>
            <w:highlight w:val="yellow"/>
            <w:rPrChange w:id="744" w:author="romerta@miamioh.edu" w:date="2019-11-22T20:57:00Z">
              <w:rPr>
                <w:rFonts w:eastAsiaTheme="minorEastAsia" w:cstheme="minorHAnsi"/>
              </w:rPr>
            </w:rPrChange>
          </w:rPr>
          <w:delText xml:space="preserve">Table </w:delText>
        </w:r>
        <w:r w:rsidR="00AC73F7" w:rsidRPr="00961AA6" w:rsidDel="0063739D">
          <w:rPr>
            <w:rFonts w:eastAsiaTheme="minorEastAsia" w:cstheme="minorHAnsi"/>
            <w:highlight w:val="yellow"/>
            <w:rPrChange w:id="745" w:author="romerta@miamioh.edu" w:date="2019-11-22T20:57:00Z">
              <w:rPr>
                <w:rFonts w:eastAsiaTheme="minorEastAsia" w:cstheme="minorHAnsi"/>
              </w:rPr>
            </w:rPrChange>
          </w:rPr>
          <w:delText>3</w:delText>
        </w:r>
        <w:r w:rsidR="00CA0C4A" w:rsidRPr="00961AA6" w:rsidDel="0063739D">
          <w:rPr>
            <w:rFonts w:eastAsiaTheme="minorEastAsia" w:cstheme="minorHAnsi"/>
            <w:highlight w:val="yellow"/>
            <w:rPrChange w:id="746" w:author="romerta@miamioh.edu" w:date="2019-11-22T20:57:00Z">
              <w:rPr>
                <w:rFonts w:eastAsiaTheme="minorEastAsia" w:cstheme="minorHAnsi"/>
              </w:rPr>
            </w:rPrChange>
          </w:rPr>
          <w:delText xml:space="preserve">, the closeness </w:delText>
        </w:r>
        <w:r w:rsidR="00465158" w:rsidRPr="00961AA6" w:rsidDel="0063739D">
          <w:rPr>
            <w:rFonts w:eastAsiaTheme="minorEastAsia" w:cstheme="minorHAnsi"/>
            <w:highlight w:val="yellow"/>
            <w:rPrChange w:id="747" w:author="romerta@miamioh.edu" w:date="2019-11-22T20:57:00Z">
              <w:rPr>
                <w:rFonts w:eastAsiaTheme="minorEastAsia" w:cstheme="minorHAnsi"/>
              </w:rPr>
            </w:rPrChange>
          </w:rPr>
          <w:delText>ranks,</w:delText>
        </w:r>
        <w:r w:rsidR="00CA0C4A" w:rsidRPr="00961AA6" w:rsidDel="0063739D">
          <w:rPr>
            <w:rFonts w:eastAsiaTheme="minorEastAsia" w:cstheme="minorHAnsi"/>
            <w:highlight w:val="yellow"/>
            <w:rPrChange w:id="748" w:author="romerta@miamioh.edu" w:date="2019-11-22T20:57:00Z">
              <w:rPr>
                <w:rFonts w:eastAsiaTheme="minorEastAsia" w:cstheme="minorHAnsi"/>
              </w:rPr>
            </w:rPrChange>
          </w:rPr>
          <w:delText xml:space="preserve"> and the harmonic ranks are very close together and the nodes typically </w:delText>
        </w:r>
        <w:r w:rsidR="00944E57" w:rsidRPr="00961AA6" w:rsidDel="0063739D">
          <w:rPr>
            <w:rFonts w:eastAsiaTheme="minorEastAsia" w:cstheme="minorHAnsi"/>
            <w:highlight w:val="yellow"/>
            <w:rPrChange w:id="749" w:author="romerta@miamioh.edu" w:date="2019-11-22T20:57:00Z">
              <w:rPr>
                <w:rFonts w:eastAsiaTheme="minorEastAsia" w:cstheme="minorHAnsi"/>
              </w:rPr>
            </w:rPrChange>
          </w:rPr>
          <w:delText xml:space="preserve">have the same rank and show a strong correlation as shown in </w:delText>
        </w:r>
        <w:r w:rsidRPr="00961AA6" w:rsidDel="0063739D">
          <w:rPr>
            <w:rFonts w:eastAsiaTheme="minorEastAsia" w:cstheme="minorHAnsi"/>
            <w:highlight w:val="yellow"/>
            <w:rPrChange w:id="750" w:author="romerta@miamioh.edu" w:date="2019-11-22T20:57:00Z">
              <w:rPr>
                <w:rFonts w:eastAsiaTheme="minorEastAsia" w:cstheme="minorHAnsi"/>
              </w:rPr>
            </w:rPrChange>
          </w:rPr>
          <w:delText>Table 3.</w:delText>
        </w:r>
        <w:commentRangeEnd w:id="732"/>
        <w:r w:rsidR="00DE53D5" w:rsidRPr="00961AA6" w:rsidDel="0063739D">
          <w:rPr>
            <w:rStyle w:val="CommentReference"/>
            <w:highlight w:val="yellow"/>
            <w:rPrChange w:id="751" w:author="romerta@miamioh.edu" w:date="2019-11-22T20:57:00Z">
              <w:rPr>
                <w:rStyle w:val="CommentReference"/>
              </w:rPr>
            </w:rPrChange>
          </w:rPr>
          <w:commentReference w:id="732"/>
        </w:r>
      </w:del>
    </w:p>
    <w:p w14:paraId="0DDED146" w14:textId="77777777" w:rsidR="00DD5465" w:rsidRPr="00961AA6" w:rsidRDefault="00DD5465" w:rsidP="0063739D">
      <w:pPr>
        <w:ind w:firstLine="720"/>
        <w:rPr>
          <w:rFonts w:eastAsiaTheme="minorEastAsia" w:cstheme="minorHAnsi"/>
          <w:highlight w:val="yellow"/>
          <w:rPrChange w:id="752" w:author="romerta@miamioh.edu" w:date="2019-11-22T20:57:00Z">
            <w:rPr>
              <w:rFonts w:eastAsiaTheme="minorEastAsia" w:cstheme="minorHAnsi"/>
            </w:rPr>
          </w:rPrChange>
        </w:rPr>
        <w:pPrChange w:id="753" w:author="romerta@miamioh.edu" w:date="2019-11-22T20:40:00Z">
          <w:pPr>
            <w:ind w:firstLine="720"/>
          </w:pPr>
        </w:pPrChange>
      </w:pPr>
    </w:p>
    <w:p w14:paraId="0879A889" w14:textId="49380DE0" w:rsidR="00466C0F" w:rsidRPr="00961AA6" w:rsidRDefault="0058381A">
      <w:pPr>
        <w:rPr>
          <w:rFonts w:eastAsiaTheme="minorEastAsia" w:cstheme="minorHAnsi"/>
          <w:b/>
          <w:bCs/>
          <w:highlight w:val="yellow"/>
          <w:u w:val="single"/>
          <w:rPrChange w:id="754" w:author="romerta@miamioh.edu" w:date="2019-11-22T20:57:00Z">
            <w:rPr>
              <w:rFonts w:eastAsiaTheme="minorEastAsia" w:cstheme="minorHAnsi"/>
              <w:b/>
              <w:bCs/>
              <w:u w:val="single"/>
            </w:rPr>
          </w:rPrChange>
        </w:rPr>
      </w:pPr>
      <w:r w:rsidRPr="00961AA6">
        <w:rPr>
          <w:rFonts w:eastAsiaTheme="minorEastAsia" w:cstheme="minorHAnsi"/>
          <w:b/>
          <w:bCs/>
          <w:highlight w:val="yellow"/>
          <w:u w:val="single"/>
          <w:rPrChange w:id="755" w:author="romerta@miamioh.edu" w:date="2019-11-22T20:57:00Z">
            <w:rPr>
              <w:rFonts w:eastAsiaTheme="minorEastAsia" w:cstheme="minorHAnsi"/>
              <w:b/>
              <w:bCs/>
              <w:u w:val="single"/>
            </w:rPr>
          </w:rPrChange>
        </w:rPr>
        <w:lastRenderedPageBreak/>
        <w:t>IIG.</w:t>
      </w:r>
      <w:r w:rsidR="00466C0F" w:rsidRPr="00961AA6">
        <w:rPr>
          <w:rFonts w:eastAsiaTheme="minorEastAsia" w:cstheme="minorHAnsi"/>
          <w:b/>
          <w:bCs/>
          <w:highlight w:val="yellow"/>
          <w:u w:val="single"/>
          <w:rPrChange w:id="756" w:author="romerta@miamioh.edu" w:date="2019-11-22T20:57:00Z">
            <w:rPr>
              <w:rFonts w:eastAsiaTheme="minorEastAsia" w:cstheme="minorHAnsi"/>
              <w:b/>
              <w:bCs/>
              <w:u w:val="single"/>
            </w:rPr>
          </w:rPrChange>
        </w:rPr>
        <w:t xml:space="preserve"> Page Rank:</w:t>
      </w:r>
    </w:p>
    <w:p w14:paraId="56C0F663" w14:textId="6868E3C2" w:rsidR="004926BC" w:rsidRPr="00961AA6" w:rsidDel="0063739D" w:rsidRDefault="0063739D">
      <w:pPr>
        <w:rPr>
          <w:del w:id="757" w:author="romerta@miamioh.edu" w:date="2019-11-22T20:08:00Z"/>
          <w:rFonts w:eastAsiaTheme="minorEastAsia" w:cstheme="minorHAnsi"/>
          <w:highlight w:val="yellow"/>
          <w:rPrChange w:id="758" w:author="romerta@miamioh.edu" w:date="2019-11-22T20:57:00Z">
            <w:rPr>
              <w:del w:id="759" w:author="romerta@miamioh.edu" w:date="2019-11-22T20:08:00Z"/>
              <w:rFonts w:eastAsiaTheme="minorEastAsia" w:cstheme="minorHAnsi"/>
            </w:rPr>
          </w:rPrChange>
        </w:rPr>
      </w:pPr>
      <w:del w:id="760" w:author="romerta@miamioh.edu" w:date="2019-11-22T20:41:00Z">
        <w:r w:rsidRPr="00961AA6" w:rsidDel="0063739D">
          <w:rPr>
            <w:rFonts w:eastAsiaTheme="minorEastAsia" w:cstheme="minorHAnsi"/>
            <w:noProof/>
            <w:highlight w:val="yellow"/>
            <w:rPrChange w:id="761" w:author="romerta@miamioh.edu" w:date="2019-11-22T20:57:00Z">
              <w:rPr>
                <w:rFonts w:eastAsiaTheme="minorEastAsia" w:cstheme="minorHAnsi"/>
                <w:noProof/>
              </w:rPr>
            </w:rPrChange>
          </w:rPr>
          <mc:AlternateContent>
            <mc:Choice Requires="wpg">
              <w:drawing>
                <wp:anchor distT="0" distB="0" distL="114300" distR="114300" simplePos="0" relativeHeight="251685888" behindDoc="0" locked="0" layoutInCell="1" allowOverlap="1" wp14:anchorId="492EF306" wp14:editId="6CAB9E3E">
                  <wp:simplePos x="0" y="0"/>
                  <wp:positionH relativeFrom="margin">
                    <wp:posOffset>457200</wp:posOffset>
                  </wp:positionH>
                  <wp:positionV relativeFrom="paragraph">
                    <wp:posOffset>3305810</wp:posOffset>
                  </wp:positionV>
                  <wp:extent cx="5162550" cy="3133725"/>
                  <wp:effectExtent l="0" t="0" r="0" b="9525"/>
                  <wp:wrapTopAndBottom/>
                  <wp:docPr id="29" name="Group 29"/>
                  <wp:cNvGraphicFramePr/>
                  <a:graphic xmlns:a="http://schemas.openxmlformats.org/drawingml/2006/main">
                    <a:graphicData uri="http://schemas.microsoft.com/office/word/2010/wordprocessingGroup">
                      <wpg:wgp>
                        <wpg:cNvGrpSpPr/>
                        <wpg:grpSpPr>
                          <a:xfrm>
                            <a:off x="0" y="0"/>
                            <a:ext cx="5162550" cy="3133725"/>
                            <a:chOff x="0" y="0"/>
                            <a:chExt cx="5162550" cy="3133725"/>
                          </a:xfrm>
                        </wpg:grpSpPr>
                        <pic:pic xmlns:pic="http://schemas.openxmlformats.org/drawingml/2006/picture">
                          <pic:nvPicPr>
                            <pic:cNvPr id="27" name="Picture 27"/>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1809750" y="0"/>
                              <a:ext cx="1543050" cy="2667000"/>
                            </a:xfrm>
                            <a:prstGeom prst="rect">
                              <a:avLst/>
                            </a:prstGeom>
                          </pic:spPr>
                        </pic:pic>
                        <wps:wsp>
                          <wps:cNvPr id="28" name="Text Box 28"/>
                          <wps:cNvSpPr txBox="1"/>
                          <wps:spPr>
                            <a:xfrm>
                              <a:off x="0" y="2676525"/>
                              <a:ext cx="5162550" cy="457200"/>
                            </a:xfrm>
                            <a:prstGeom prst="rect">
                              <a:avLst/>
                            </a:prstGeom>
                            <a:solidFill>
                              <a:schemeClr val="lt1"/>
                            </a:solidFill>
                            <a:ln w="6350">
                              <a:noFill/>
                            </a:ln>
                          </wps:spPr>
                          <wps:txbx>
                            <w:txbxContent>
                              <w:p w14:paraId="66299DA7" w14:textId="4A432087" w:rsidR="00CC7AB5" w:rsidRDefault="00CC7AB5" w:rsidP="0033680D">
                                <w:r>
                                  <w:t>Table 4. A randomly generated graph with 10 vertices and 15 edges to demonstrate betweenness centrality.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92EF306" id="Group 29" o:spid="_x0000_s1050" style="position:absolute;margin-left:36pt;margin-top:260.3pt;width:406.5pt;height:246.75pt;z-index:251685888;mso-position-horizontal-relative:margin" coordsize="51625,313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">
                  <v:shape id="Picture 27" o:spid="_x0000_s1051" type="#_x0000_t75" style="position:absolute;left:18097;width:15431;height:26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">
                    <v:imagedata r:id="rId26" o:title=""/>
                  </v:shape>
                  <v:shape id="Text Box 28" o:spid="_x0000_s1052" type="#_x0000_t202" style="position:absolute;top:26765;width:5162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14:paraId="66299DA7" w14:textId="4A432087" w:rsidR="00CC7AB5" w:rsidRDefault="00CC7AB5" w:rsidP="0033680D">
                          <w:r>
                            <w:t>Table 4. A randomly generated graph with 10 vertices and 15 edges to demonstrate betweenness centrality.</w:t>
                          </w:r>
                        </w:p>
                      </w:txbxContent>
                    </v:textbox>
                  </v:shape>
                  <w10:wrap type="topAndBottom" anchorx="margin"/>
                </v:group>
              </w:pict>
            </mc:Fallback>
          </mc:AlternateContent>
        </w:r>
      </w:del>
      <w:del w:id="762" w:author="romerta@miamioh.edu" w:date="2019-11-22T20:07:00Z">
        <w:r w:rsidR="00C70A5D" w:rsidRPr="00961AA6" w:rsidDel="00C70A5D">
          <w:rPr>
            <w:rFonts w:eastAsiaTheme="minorEastAsia" w:cstheme="minorHAnsi"/>
            <w:noProof/>
            <w:highlight w:val="yellow"/>
            <w:rPrChange w:id="763" w:author="romerta@miamioh.edu" w:date="2019-11-22T20:57:00Z">
              <w:rPr>
                <w:rFonts w:eastAsiaTheme="minorEastAsia" w:cstheme="minorHAnsi"/>
                <w:noProof/>
              </w:rPr>
            </w:rPrChange>
          </w:rPr>
          <mc:AlternateContent>
            <mc:Choice Requires="wpg">
              <w:drawing>
                <wp:anchor distT="0" distB="0" distL="114300" distR="114300" simplePos="0" relativeHeight="251657216" behindDoc="0" locked="0" layoutInCell="1" allowOverlap="1" wp14:anchorId="527D1B3D" wp14:editId="0EE28EB6">
                  <wp:simplePos x="0" y="0"/>
                  <wp:positionH relativeFrom="margin">
                    <wp:posOffset>476250</wp:posOffset>
                  </wp:positionH>
                  <wp:positionV relativeFrom="paragraph">
                    <wp:posOffset>2552700</wp:posOffset>
                  </wp:positionV>
                  <wp:extent cx="5162550" cy="3028950"/>
                  <wp:effectExtent l="0" t="0" r="0" b="0"/>
                  <wp:wrapTopAndBottom/>
                  <wp:docPr id="9" name="Group 9"/>
                  <wp:cNvGraphicFramePr/>
                  <a:graphic xmlns:a="http://schemas.openxmlformats.org/drawingml/2006/main">
                    <a:graphicData uri="http://schemas.microsoft.com/office/word/2010/wordprocessingGroup">
                      <wpg:wgp>
                        <wpg:cNvGrpSpPr/>
                        <wpg:grpSpPr>
                          <a:xfrm>
                            <a:off x="0" y="0"/>
                            <a:ext cx="5162550" cy="3028950"/>
                            <a:chOff x="0" y="0"/>
                            <a:chExt cx="5162550" cy="3028950"/>
                          </a:xfrm>
                        </wpg:grpSpPr>
                        <pic:pic xmlns:pic="http://schemas.openxmlformats.org/drawingml/2006/picture">
                          <pic:nvPicPr>
                            <pic:cNvPr id="7" name="Picture 7"/>
                            <pic:cNvPicPr>
                              <a:picLocks noChangeAspect="1"/>
                            </pic:cNvPicPr>
                          </pic:nvPicPr>
                          <pic:blipFill>
                            <a:blip r:embed="rId27">
                              <a:extLst>
                                <a:ext uri="{28A0092B-C50C-407E-A947-70E740481C1C}">
                                  <a14:useLocalDpi xmlns:a14="http://schemas.microsoft.com/office/drawing/2010/main" val="0"/>
                                </a:ext>
                              </a:extLst>
                            </a:blip>
                            <a:srcRect/>
                            <a:stretch/>
                          </pic:blipFill>
                          <pic:spPr>
                            <a:xfrm>
                              <a:off x="476250" y="0"/>
                              <a:ext cx="4206240" cy="2804159"/>
                            </a:xfrm>
                            <a:prstGeom prst="rect">
                              <a:avLst/>
                            </a:prstGeom>
                          </pic:spPr>
                        </pic:pic>
                        <wps:wsp>
                          <wps:cNvPr id="8" name="Text Box 8"/>
                          <wps:cNvSpPr txBox="1"/>
                          <wps:spPr>
                            <a:xfrm>
                              <a:off x="0" y="2571750"/>
                              <a:ext cx="5162550" cy="457200"/>
                            </a:xfrm>
                            <a:prstGeom prst="rect">
                              <a:avLst/>
                            </a:prstGeom>
                            <a:solidFill>
                              <a:schemeClr val="lt1"/>
                            </a:solidFill>
                            <a:ln w="6350">
                              <a:noFill/>
                            </a:ln>
                          </wps:spPr>
                          <wps:txbx>
                            <w:txbxContent>
                              <w:p w14:paraId="65FB32E3" w14:textId="3D8F6883" w:rsidR="00CC7AB5" w:rsidRDefault="00CC7AB5" w:rsidP="004926BC">
                                <w:r>
                                  <w:t>Fig. 7. A randomly generated graph with 10 vertices and 15 edges to demonstrate betweenness centrality.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27D1B3D" id="Group 9" o:spid="_x0000_s1053" style="position:absolute;margin-left:37.5pt;margin-top:201pt;width:406.5pt;height:238.5pt;z-index:251657216;mso-position-horizontal-relative:margin" coordsize="51625,30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">
                  <v:shape id="Picture 7" o:spid="_x0000_s1054" type="#_x0000_t75" style="position:absolute;left:4762;width:42062;height:28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">
                    <v:imagedata r:id="rId28" o:title=""/>
                  </v:shape>
                  <v:shape id="Text Box 8" o:spid="_x0000_s1055" type="#_x0000_t202" style="position:absolute;top:25717;width:5162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65FB32E3" w14:textId="3D8F6883" w:rsidR="00CC7AB5" w:rsidRDefault="00CC7AB5" w:rsidP="004926BC">
                          <w:r>
                            <w:t>Fig. 7. A randomly generated graph with 10 vertices and 15 edges to demonstrate betweenness centrality.</w:t>
                          </w:r>
                        </w:p>
                      </w:txbxContent>
                    </v:textbox>
                  </v:shape>
                  <w10:wrap type="topAndBottom" anchorx="margin"/>
                </v:group>
              </w:pict>
            </mc:Fallback>
          </mc:AlternateContent>
        </w:r>
      </w:del>
      <w:r w:rsidR="009C09F6" w:rsidRPr="00961AA6">
        <w:rPr>
          <w:rFonts w:eastAsiaTheme="minorEastAsia" w:cstheme="minorHAnsi"/>
          <w:highlight w:val="yellow"/>
          <w:rPrChange w:id="764" w:author="romerta@miamioh.edu" w:date="2019-11-22T20:57:00Z">
            <w:rPr>
              <w:rFonts w:eastAsiaTheme="minorEastAsia" w:cstheme="minorHAnsi"/>
            </w:rPr>
          </w:rPrChange>
        </w:rPr>
        <w:tab/>
        <w:t>The page rank centrality measure has many applications including being the basis for how Google designed its search function</w:t>
      </w:r>
      <w:r w:rsidR="00191845" w:rsidRPr="00961AA6">
        <w:rPr>
          <w:rFonts w:eastAsiaTheme="minorEastAsia" w:cstheme="minorHAnsi"/>
          <w:highlight w:val="yellow"/>
          <w:rPrChange w:id="765" w:author="romerta@miamioh.edu" w:date="2019-11-22T20:57:00Z">
            <w:rPr>
              <w:rFonts w:eastAsiaTheme="minorEastAsia" w:cstheme="minorHAnsi"/>
            </w:rPr>
          </w:rPrChange>
        </w:rPr>
        <w:t xml:space="preserve"> </w:t>
      </w:r>
      <w:r w:rsidR="00364466" w:rsidRPr="00961AA6">
        <w:rPr>
          <w:rFonts w:eastAsiaTheme="minorEastAsia" w:cstheme="minorHAnsi"/>
          <w:highlight w:val="yellow"/>
          <w:rPrChange w:id="766" w:author="romerta@miamioh.edu" w:date="2019-11-22T20:57:00Z">
            <w:rPr>
              <w:rFonts w:eastAsiaTheme="minorEastAsia" w:cstheme="minorHAnsi"/>
            </w:rPr>
          </w:rPrChange>
        </w:rPr>
        <w:t>(</w:t>
      </w:r>
      <w:r w:rsidR="00B768F3" w:rsidRPr="00961AA6">
        <w:rPr>
          <w:rFonts w:eastAsiaTheme="minorEastAsia" w:cstheme="minorHAnsi"/>
          <w:highlight w:val="yellow"/>
          <w:rPrChange w:id="767" w:author="romerta@miamioh.edu" w:date="2019-11-22T20:57:00Z">
            <w:rPr>
              <w:rFonts w:eastAsiaTheme="minorEastAsia" w:cstheme="minorHAnsi"/>
            </w:rPr>
          </w:rPrChange>
        </w:rPr>
        <w:t>Page</w:t>
      </w:r>
      <w:r w:rsidR="00AB161E" w:rsidRPr="00961AA6">
        <w:rPr>
          <w:rFonts w:eastAsiaTheme="minorEastAsia" w:cstheme="minorHAnsi"/>
          <w:highlight w:val="yellow"/>
          <w:rPrChange w:id="768" w:author="romerta@miamioh.edu" w:date="2019-11-22T20:57:00Z">
            <w:rPr>
              <w:rFonts w:eastAsiaTheme="minorEastAsia" w:cstheme="minorHAnsi"/>
            </w:rPr>
          </w:rPrChange>
        </w:rPr>
        <w:t xml:space="preserve"> et al.</w:t>
      </w:r>
      <w:r w:rsidR="00364466" w:rsidRPr="00961AA6">
        <w:rPr>
          <w:rFonts w:eastAsiaTheme="minorEastAsia" w:cstheme="minorHAnsi"/>
          <w:highlight w:val="yellow"/>
          <w:rPrChange w:id="769" w:author="romerta@miamioh.edu" w:date="2019-11-22T20:57:00Z">
            <w:rPr>
              <w:rFonts w:eastAsiaTheme="minorEastAsia" w:cstheme="minorHAnsi"/>
            </w:rPr>
          </w:rPrChange>
        </w:rPr>
        <w:t>)</w:t>
      </w:r>
      <w:r w:rsidR="00DB7279" w:rsidRPr="00961AA6">
        <w:rPr>
          <w:rFonts w:eastAsiaTheme="minorEastAsia" w:cstheme="minorHAnsi"/>
          <w:highlight w:val="yellow"/>
          <w:rPrChange w:id="770" w:author="romerta@miamioh.edu" w:date="2019-11-22T20:57:00Z">
            <w:rPr>
              <w:rFonts w:eastAsiaTheme="minorEastAsia" w:cstheme="minorHAnsi"/>
            </w:rPr>
          </w:rPrChange>
        </w:rPr>
        <w:t>.</w:t>
      </w:r>
      <w:r w:rsidR="00191845" w:rsidRPr="00961AA6">
        <w:rPr>
          <w:rFonts w:eastAsiaTheme="minorEastAsia" w:cstheme="minorHAnsi"/>
          <w:highlight w:val="yellow"/>
          <w:rPrChange w:id="771" w:author="romerta@miamioh.edu" w:date="2019-11-22T20:57:00Z">
            <w:rPr>
              <w:rFonts w:eastAsiaTheme="minorEastAsia" w:cstheme="minorHAnsi"/>
            </w:rPr>
          </w:rPrChange>
        </w:rPr>
        <w:t xml:space="preserve"> Page rank will rank websites based on the quality of websites that reference that particular website. In terms of networks, page rank will work in a very similar sense as </w:t>
      </w:r>
      <w:r w:rsidR="00197847" w:rsidRPr="00961AA6">
        <w:rPr>
          <w:rFonts w:eastAsiaTheme="minorEastAsia" w:cstheme="minorHAnsi"/>
          <w:highlight w:val="yellow"/>
          <w:rPrChange w:id="772" w:author="romerta@miamioh.edu" w:date="2019-11-22T20:57:00Z">
            <w:rPr>
              <w:rFonts w:eastAsiaTheme="minorEastAsia" w:cstheme="minorHAnsi"/>
            </w:rPr>
          </w:rPrChange>
        </w:rPr>
        <w:t>it works in populating a search result.</w:t>
      </w:r>
      <w:r w:rsidR="00F9340A" w:rsidRPr="00961AA6">
        <w:rPr>
          <w:rFonts w:eastAsiaTheme="minorEastAsia" w:cstheme="minorHAnsi"/>
          <w:highlight w:val="yellow"/>
          <w:rPrChange w:id="773" w:author="romerta@miamioh.edu" w:date="2019-11-22T20:57:00Z">
            <w:rPr>
              <w:rFonts w:eastAsiaTheme="minorEastAsia" w:cstheme="minorHAnsi"/>
            </w:rPr>
          </w:rPrChange>
        </w:rPr>
        <w:t xml:space="preserve"> </w:t>
      </w:r>
      <w:r w:rsidR="00197847" w:rsidRPr="00961AA6">
        <w:rPr>
          <w:rFonts w:eastAsiaTheme="minorEastAsia" w:cstheme="minorHAnsi"/>
          <w:highlight w:val="yellow"/>
          <w:rPrChange w:id="774" w:author="romerta@miamioh.edu" w:date="2019-11-22T20:57:00Z">
            <w:rPr>
              <w:rFonts w:eastAsiaTheme="minorEastAsia" w:cstheme="minorHAnsi"/>
            </w:rPr>
          </w:rPrChange>
        </w:rPr>
        <w:t xml:space="preserve">Page rank can be calculated iteratively and will return a probability that a node is accessed via another link. The page rank value at any particular time can be shown as </w:t>
      </w:r>
      <m:oMath>
        <m:r>
          <w:rPr>
            <w:rFonts w:ascii="Cambria Math" w:eastAsiaTheme="minorEastAsia" w:hAnsi="Cambria Math" w:cstheme="minorHAnsi"/>
            <w:highlight w:val="yellow"/>
            <w:rPrChange w:id="775" w:author="romerta@miamioh.edu" w:date="2019-11-22T20:57:00Z">
              <w:rPr>
                <w:rFonts w:ascii="Cambria Math" w:eastAsiaTheme="minorEastAsia" w:hAnsi="Cambria Math" w:cstheme="minorHAnsi"/>
              </w:rPr>
            </w:rPrChange>
          </w:rPr>
          <m:t>R</m:t>
        </m:r>
        <m:d>
          <m:dPr>
            <m:ctrlPr>
              <w:rPr>
                <w:rFonts w:ascii="Cambria Math" w:eastAsiaTheme="minorEastAsia" w:hAnsi="Cambria Math" w:cstheme="minorHAnsi"/>
                <w:i/>
                <w:highlight w:val="yellow"/>
                <w:rPrChange w:id="776" w:author="romerta@miamioh.edu" w:date="2019-11-22T20:57:00Z">
                  <w:rPr>
                    <w:rFonts w:ascii="Cambria Math" w:eastAsiaTheme="minorEastAsia" w:hAnsi="Cambria Math" w:cstheme="minorHAnsi"/>
                    <w:i/>
                  </w:rPr>
                </w:rPrChange>
              </w:rPr>
            </m:ctrlPr>
          </m:dPr>
          <m:e>
            <m:r>
              <w:rPr>
                <w:rFonts w:ascii="Cambria Math" w:eastAsiaTheme="minorEastAsia" w:hAnsi="Cambria Math" w:cstheme="minorHAnsi"/>
                <w:highlight w:val="yellow"/>
                <w:rPrChange w:id="777" w:author="romerta@miamioh.edu" w:date="2019-11-22T20:57:00Z">
                  <w:rPr>
                    <w:rFonts w:ascii="Cambria Math" w:eastAsiaTheme="minorEastAsia" w:hAnsi="Cambria Math" w:cstheme="minorHAnsi"/>
                  </w:rPr>
                </w:rPrChange>
              </w:rPr>
              <m:t>u</m:t>
            </m:r>
          </m:e>
        </m:d>
      </m:oMath>
      <w:r w:rsidR="00197847" w:rsidRPr="00961AA6">
        <w:rPr>
          <w:rFonts w:eastAsiaTheme="minorEastAsia" w:cstheme="minorHAnsi"/>
          <w:highlight w:val="yellow"/>
          <w:rPrChange w:id="778" w:author="romerta@miamioh.edu" w:date="2019-11-22T20:57:00Z">
            <w:rPr>
              <w:rFonts w:eastAsiaTheme="minorEastAsia" w:cstheme="minorHAnsi"/>
            </w:rPr>
          </w:rPrChange>
        </w:rPr>
        <w:t xml:space="preserve"> where </w:t>
      </w:r>
      <m:oMath>
        <m:r>
          <w:rPr>
            <w:rFonts w:ascii="Cambria Math" w:eastAsiaTheme="minorEastAsia" w:hAnsi="Cambria Math" w:cstheme="minorHAnsi"/>
            <w:highlight w:val="yellow"/>
            <w:rPrChange w:id="779" w:author="romerta@miamioh.edu" w:date="2019-11-22T20:57:00Z">
              <w:rPr>
                <w:rFonts w:ascii="Cambria Math" w:eastAsiaTheme="minorEastAsia" w:hAnsi="Cambria Math" w:cstheme="minorHAnsi"/>
              </w:rPr>
            </w:rPrChange>
          </w:rPr>
          <m:t>u</m:t>
        </m:r>
      </m:oMath>
      <w:r w:rsidR="00197847" w:rsidRPr="00961AA6">
        <w:rPr>
          <w:rFonts w:eastAsiaTheme="minorEastAsia" w:cstheme="minorHAnsi"/>
          <w:highlight w:val="yellow"/>
          <w:rPrChange w:id="780" w:author="romerta@miamioh.edu" w:date="2019-11-22T20:57:00Z">
            <w:rPr>
              <w:rFonts w:eastAsiaTheme="minorEastAsia" w:cstheme="minorHAnsi"/>
            </w:rPr>
          </w:rPrChange>
        </w:rPr>
        <w:t xml:space="preserve"> is the node that is accessed</w:t>
      </w:r>
      <w:r w:rsidR="004926BC" w:rsidRPr="00961AA6">
        <w:rPr>
          <w:rFonts w:eastAsiaTheme="minorEastAsia" w:cstheme="minorHAnsi"/>
          <w:highlight w:val="yellow"/>
          <w:rPrChange w:id="781" w:author="romerta@miamioh.edu" w:date="2019-11-22T20:57:00Z">
            <w:rPr>
              <w:rFonts w:eastAsiaTheme="minorEastAsia" w:cstheme="minorHAnsi"/>
            </w:rPr>
          </w:rPrChange>
        </w:rPr>
        <w:t xml:space="preserve">. </w:t>
      </w:r>
      <w:r w:rsidR="004926BC" w:rsidRPr="00961AA6">
        <w:rPr>
          <w:rFonts w:cstheme="minorHAnsi"/>
          <w:highlight w:val="yellow"/>
          <w:rPrChange w:id="782" w:author="romerta@miamioh.edu" w:date="2019-11-22T20:57:00Z">
            <w:rPr>
              <w:rFonts w:cstheme="minorHAnsi"/>
            </w:rPr>
          </w:rPrChange>
        </w:rPr>
        <w:t xml:space="preserve">The page rank for a vertex </w:t>
      </w:r>
      <m:oMath>
        <m:r>
          <w:rPr>
            <w:rFonts w:ascii="Cambria Math" w:hAnsi="Cambria Math" w:cstheme="minorHAnsi"/>
            <w:highlight w:val="yellow"/>
            <w:rPrChange w:id="783" w:author="romerta@miamioh.edu" w:date="2019-11-22T20:57:00Z">
              <w:rPr>
                <w:rFonts w:ascii="Cambria Math" w:hAnsi="Cambria Math" w:cstheme="minorHAnsi"/>
              </w:rPr>
            </w:rPrChange>
          </w:rPr>
          <m:t>v</m:t>
        </m:r>
      </m:oMath>
      <w:r w:rsidR="004926BC" w:rsidRPr="00961AA6">
        <w:rPr>
          <w:rFonts w:eastAsiaTheme="minorEastAsia" w:cstheme="minorHAnsi"/>
          <w:highlight w:val="yellow"/>
          <w:rPrChange w:id="784" w:author="romerta@miamioh.edu" w:date="2019-11-22T20:57:00Z">
            <w:rPr>
              <w:rFonts w:eastAsiaTheme="minorEastAsia" w:cstheme="minorHAnsi"/>
            </w:rPr>
          </w:rPrChange>
        </w:rPr>
        <w:t xml:space="preserve">, for a given graph </w:t>
      </w:r>
      <m:oMath>
        <m:r>
          <w:rPr>
            <w:rFonts w:ascii="Cambria Math" w:eastAsiaTheme="minorEastAsia" w:hAnsi="Cambria Math" w:cstheme="minorHAnsi"/>
            <w:highlight w:val="yellow"/>
            <w:rPrChange w:id="785" w:author="romerta@miamioh.edu" w:date="2019-11-22T20:57:00Z">
              <w:rPr>
                <w:rFonts w:ascii="Cambria Math" w:eastAsiaTheme="minorEastAsia" w:hAnsi="Cambria Math" w:cstheme="minorHAnsi"/>
              </w:rPr>
            </w:rPrChange>
          </w:rPr>
          <m:t>G</m:t>
        </m:r>
      </m:oMath>
      <w:r w:rsidR="004926BC" w:rsidRPr="00961AA6">
        <w:rPr>
          <w:rFonts w:eastAsiaTheme="minorEastAsia" w:cstheme="minorHAnsi"/>
          <w:highlight w:val="yellow"/>
          <w:rPrChange w:id="786" w:author="romerta@miamioh.edu" w:date="2019-11-22T20:57:00Z">
            <w:rPr>
              <w:rFonts w:eastAsiaTheme="minorEastAsia" w:cstheme="minorHAnsi"/>
            </w:rPr>
          </w:rPrChange>
        </w:rPr>
        <w:t xml:space="preserve">, where the graph can be defined as  </w:t>
      </w:r>
      <m:oMath>
        <m:r>
          <w:rPr>
            <w:rFonts w:ascii="Cambria Math" w:eastAsiaTheme="minorEastAsia" w:hAnsi="Cambria Math" w:cstheme="minorHAnsi"/>
            <w:highlight w:val="yellow"/>
            <w:rPrChange w:id="787" w:author="romerta@miamioh.edu" w:date="2019-11-22T20:57:00Z">
              <w:rPr>
                <w:rFonts w:ascii="Cambria Math" w:eastAsiaTheme="minorEastAsia" w:hAnsi="Cambria Math" w:cstheme="minorHAnsi"/>
              </w:rPr>
            </w:rPrChange>
          </w:rPr>
          <m:t>G≔(V, E)</m:t>
        </m:r>
      </m:oMath>
      <w:r w:rsidR="004926BC" w:rsidRPr="00961AA6">
        <w:rPr>
          <w:rFonts w:eastAsiaTheme="minorEastAsia" w:cstheme="minorHAnsi"/>
          <w:highlight w:val="yellow"/>
          <w:rPrChange w:id="788" w:author="romerta@miamioh.edu" w:date="2019-11-22T20:57:00Z">
            <w:rPr>
              <w:rFonts w:eastAsiaTheme="minorEastAsia" w:cstheme="minorHAnsi"/>
            </w:rPr>
          </w:rPrChange>
        </w:rPr>
        <w:t xml:space="preserve"> for </w:t>
      </w:r>
      <m:oMath>
        <m:r>
          <w:rPr>
            <w:rFonts w:ascii="Cambria Math" w:eastAsiaTheme="minorEastAsia" w:hAnsi="Cambria Math" w:cstheme="minorHAnsi"/>
            <w:highlight w:val="yellow"/>
            <w:rPrChange w:id="789" w:author="romerta@miamioh.edu" w:date="2019-11-22T20:57:00Z">
              <w:rPr>
                <w:rFonts w:ascii="Cambria Math" w:eastAsiaTheme="minorEastAsia" w:hAnsi="Cambria Math" w:cstheme="minorHAnsi"/>
              </w:rPr>
            </w:rPrChange>
          </w:rPr>
          <m:t>|V|</m:t>
        </m:r>
      </m:oMath>
      <w:r w:rsidR="004926BC" w:rsidRPr="00961AA6">
        <w:rPr>
          <w:rFonts w:eastAsiaTheme="minorEastAsia" w:cstheme="minorHAnsi"/>
          <w:highlight w:val="yellow"/>
          <w:rPrChange w:id="790" w:author="romerta@miamioh.edu" w:date="2019-11-22T20:57:00Z">
            <w:rPr>
              <w:rFonts w:eastAsiaTheme="minorEastAsia" w:cstheme="minorHAnsi"/>
            </w:rPr>
          </w:rPrChange>
        </w:rPr>
        <w:t xml:space="preserve"> vertices and </w:t>
      </w:r>
      <m:oMath>
        <m:r>
          <w:rPr>
            <w:rFonts w:ascii="Cambria Math" w:eastAsiaTheme="minorEastAsia" w:hAnsi="Cambria Math" w:cstheme="minorHAnsi"/>
            <w:highlight w:val="yellow"/>
            <w:rPrChange w:id="791" w:author="romerta@miamioh.edu" w:date="2019-11-22T20:57:00Z">
              <w:rPr>
                <w:rFonts w:ascii="Cambria Math" w:eastAsiaTheme="minorEastAsia" w:hAnsi="Cambria Math" w:cstheme="minorHAnsi"/>
              </w:rPr>
            </w:rPrChange>
          </w:rPr>
          <m:t>|E|</m:t>
        </m:r>
      </m:oMath>
      <w:r w:rsidR="004926BC" w:rsidRPr="00961AA6">
        <w:rPr>
          <w:rFonts w:eastAsiaTheme="minorEastAsia" w:cstheme="minorHAnsi"/>
          <w:highlight w:val="yellow"/>
          <w:rPrChange w:id="792" w:author="romerta@miamioh.edu" w:date="2019-11-22T20:57:00Z">
            <w:rPr>
              <w:rFonts w:eastAsiaTheme="minorEastAsia" w:cstheme="minorHAnsi"/>
            </w:rPr>
          </w:rPrChange>
        </w:rPr>
        <w:t xml:space="preserve"> edges is defined as </w:t>
      </w:r>
      <m:oMath>
        <m:r>
          <w:rPr>
            <w:rFonts w:ascii="Cambria Math" w:eastAsiaTheme="minorEastAsia" w:hAnsi="Cambria Math" w:cstheme="minorHAnsi"/>
            <w:highlight w:val="yellow"/>
            <w:rPrChange w:id="793" w:author="romerta@miamioh.edu" w:date="2019-11-22T20:57:00Z">
              <w:rPr>
                <w:rFonts w:ascii="Cambria Math" w:eastAsiaTheme="minorEastAsia" w:hAnsi="Cambria Math" w:cstheme="minorHAnsi"/>
              </w:rPr>
            </w:rPrChange>
          </w:rPr>
          <m:t>R</m:t>
        </m:r>
        <m:d>
          <m:dPr>
            <m:ctrlPr>
              <w:rPr>
                <w:rFonts w:ascii="Cambria Math" w:eastAsiaTheme="minorEastAsia" w:hAnsi="Cambria Math" w:cstheme="minorHAnsi"/>
                <w:i/>
                <w:highlight w:val="yellow"/>
                <w:rPrChange w:id="794" w:author="romerta@miamioh.edu" w:date="2019-11-22T20:57:00Z">
                  <w:rPr>
                    <w:rFonts w:ascii="Cambria Math" w:eastAsiaTheme="minorEastAsia" w:hAnsi="Cambria Math" w:cstheme="minorHAnsi"/>
                    <w:i/>
                  </w:rPr>
                </w:rPrChange>
              </w:rPr>
            </m:ctrlPr>
          </m:dPr>
          <m:e>
            <m:r>
              <w:rPr>
                <w:rFonts w:ascii="Cambria Math" w:eastAsiaTheme="minorEastAsia" w:hAnsi="Cambria Math" w:cstheme="minorHAnsi"/>
                <w:highlight w:val="yellow"/>
                <w:rPrChange w:id="795" w:author="romerta@miamioh.edu" w:date="2019-11-22T20:57:00Z">
                  <w:rPr>
                    <w:rFonts w:ascii="Cambria Math" w:eastAsiaTheme="minorEastAsia" w:hAnsi="Cambria Math" w:cstheme="minorHAnsi"/>
                  </w:rPr>
                </w:rPrChange>
              </w:rPr>
              <m:t>u</m:t>
            </m:r>
          </m:e>
        </m:d>
        <m:r>
          <w:rPr>
            <w:rFonts w:ascii="Cambria Math" w:eastAsiaTheme="minorEastAsia" w:hAnsi="Cambria Math" w:cstheme="minorHAnsi"/>
            <w:highlight w:val="yellow"/>
            <w:rPrChange w:id="796" w:author="romerta@miamioh.edu" w:date="2019-11-22T20:57:00Z">
              <w:rPr>
                <w:rFonts w:ascii="Cambria Math" w:eastAsiaTheme="minorEastAsia" w:hAnsi="Cambria Math" w:cstheme="minorHAnsi"/>
              </w:rPr>
            </w:rPrChange>
          </w:rPr>
          <m:t xml:space="preserve">=c </m:t>
        </m:r>
        <m:nary>
          <m:naryPr>
            <m:chr m:val="∑"/>
            <m:limLoc m:val="undOvr"/>
            <m:supHide m:val="1"/>
            <m:ctrlPr>
              <w:rPr>
                <w:rFonts w:ascii="Cambria Math" w:eastAsiaTheme="minorEastAsia" w:hAnsi="Cambria Math" w:cstheme="minorHAnsi"/>
                <w:i/>
                <w:highlight w:val="yellow"/>
                <w:rPrChange w:id="797" w:author="romerta@miamioh.edu" w:date="2019-11-22T20:57:00Z">
                  <w:rPr>
                    <w:rFonts w:ascii="Cambria Math" w:eastAsiaTheme="minorEastAsia" w:hAnsi="Cambria Math" w:cstheme="minorHAnsi"/>
                    <w:i/>
                  </w:rPr>
                </w:rPrChange>
              </w:rPr>
            </m:ctrlPr>
          </m:naryPr>
          <m:sub>
            <m:r>
              <w:rPr>
                <w:rFonts w:ascii="Cambria Math" w:eastAsiaTheme="minorEastAsia" w:hAnsi="Cambria Math" w:cstheme="minorHAnsi"/>
                <w:highlight w:val="yellow"/>
                <w:rPrChange w:id="798" w:author="romerta@miamioh.edu" w:date="2019-11-22T20:57:00Z">
                  <w:rPr>
                    <w:rFonts w:ascii="Cambria Math" w:eastAsiaTheme="minorEastAsia" w:hAnsi="Cambria Math" w:cstheme="minorHAnsi"/>
                  </w:rPr>
                </w:rPrChange>
              </w:rPr>
              <m:t>v ∈V</m:t>
            </m:r>
          </m:sub>
          <m:sup/>
          <m:e>
            <m:f>
              <m:fPr>
                <m:ctrlPr>
                  <w:rPr>
                    <w:rFonts w:ascii="Cambria Math" w:eastAsiaTheme="minorEastAsia" w:hAnsi="Cambria Math" w:cstheme="minorHAnsi"/>
                    <w:i/>
                    <w:highlight w:val="yellow"/>
                    <w:rPrChange w:id="799" w:author="romerta@miamioh.edu" w:date="2019-11-22T20:57:00Z">
                      <w:rPr>
                        <w:rFonts w:ascii="Cambria Math" w:eastAsiaTheme="minorEastAsia" w:hAnsi="Cambria Math" w:cstheme="minorHAnsi"/>
                        <w:i/>
                      </w:rPr>
                    </w:rPrChange>
                  </w:rPr>
                </m:ctrlPr>
              </m:fPr>
              <m:num>
                <m:r>
                  <w:rPr>
                    <w:rFonts w:ascii="Cambria Math" w:eastAsiaTheme="minorEastAsia" w:hAnsi="Cambria Math" w:cstheme="minorHAnsi"/>
                    <w:highlight w:val="yellow"/>
                    <w:rPrChange w:id="800" w:author="romerta@miamioh.edu" w:date="2019-11-22T20:57:00Z">
                      <w:rPr>
                        <w:rFonts w:ascii="Cambria Math" w:eastAsiaTheme="minorEastAsia" w:hAnsi="Cambria Math" w:cstheme="minorHAnsi"/>
                      </w:rPr>
                    </w:rPrChange>
                  </w:rPr>
                  <m:t>R(v)</m:t>
                </m:r>
              </m:num>
              <m:den>
                <m:sSub>
                  <m:sSubPr>
                    <m:ctrlPr>
                      <w:rPr>
                        <w:rFonts w:ascii="Cambria Math" w:eastAsiaTheme="minorEastAsia" w:hAnsi="Cambria Math" w:cstheme="minorHAnsi"/>
                        <w:i/>
                        <w:highlight w:val="yellow"/>
                        <w:rPrChange w:id="801" w:author="romerta@miamioh.edu" w:date="2019-11-22T20:57:00Z">
                          <w:rPr>
                            <w:rFonts w:ascii="Cambria Math" w:eastAsiaTheme="minorEastAsia" w:hAnsi="Cambria Math" w:cstheme="minorHAnsi"/>
                            <w:i/>
                          </w:rPr>
                        </w:rPrChange>
                      </w:rPr>
                    </m:ctrlPr>
                  </m:sSubPr>
                  <m:e>
                    <m:r>
                      <w:rPr>
                        <w:rFonts w:ascii="Cambria Math" w:eastAsiaTheme="minorEastAsia" w:hAnsi="Cambria Math" w:cstheme="minorHAnsi"/>
                        <w:highlight w:val="yellow"/>
                        <w:rPrChange w:id="802" w:author="romerta@miamioh.edu" w:date="2019-11-22T20:57:00Z">
                          <w:rPr>
                            <w:rFonts w:ascii="Cambria Math" w:eastAsiaTheme="minorEastAsia" w:hAnsi="Cambria Math" w:cstheme="minorHAnsi"/>
                          </w:rPr>
                        </w:rPrChange>
                      </w:rPr>
                      <m:t>N</m:t>
                    </m:r>
                  </m:e>
                  <m:sub>
                    <m:r>
                      <w:rPr>
                        <w:rFonts w:ascii="Cambria Math" w:eastAsiaTheme="minorEastAsia" w:hAnsi="Cambria Math" w:cstheme="minorHAnsi"/>
                        <w:highlight w:val="yellow"/>
                        <w:rPrChange w:id="803" w:author="romerta@miamioh.edu" w:date="2019-11-22T20:57:00Z">
                          <w:rPr>
                            <w:rFonts w:ascii="Cambria Math" w:eastAsiaTheme="minorEastAsia" w:hAnsi="Cambria Math" w:cstheme="minorHAnsi"/>
                          </w:rPr>
                        </w:rPrChange>
                      </w:rPr>
                      <m:t>u</m:t>
                    </m:r>
                  </m:sub>
                </m:sSub>
              </m:den>
            </m:f>
          </m:e>
        </m:nary>
      </m:oMath>
      <w:r w:rsidR="004926BC" w:rsidRPr="00961AA6">
        <w:rPr>
          <w:rFonts w:eastAsiaTheme="minorEastAsia" w:cstheme="minorHAnsi"/>
          <w:highlight w:val="yellow"/>
          <w:rPrChange w:id="804" w:author="romerta@miamioh.edu" w:date="2019-11-22T20:57:00Z">
            <w:rPr>
              <w:rFonts w:eastAsiaTheme="minorEastAsia" w:cstheme="minorHAnsi"/>
            </w:rPr>
          </w:rPrChange>
        </w:rPr>
        <w:t xml:space="preserve"> where </w:t>
      </w:r>
      <m:oMath>
        <m:sSub>
          <m:sSubPr>
            <m:ctrlPr>
              <w:rPr>
                <w:rFonts w:ascii="Cambria Math" w:eastAsiaTheme="minorEastAsia" w:hAnsi="Cambria Math" w:cstheme="minorHAnsi"/>
                <w:i/>
                <w:highlight w:val="yellow"/>
                <w:rPrChange w:id="805" w:author="romerta@miamioh.edu" w:date="2019-11-22T20:57:00Z">
                  <w:rPr>
                    <w:rFonts w:ascii="Cambria Math" w:eastAsiaTheme="minorEastAsia" w:hAnsi="Cambria Math" w:cstheme="minorHAnsi"/>
                    <w:i/>
                  </w:rPr>
                </w:rPrChange>
              </w:rPr>
            </m:ctrlPr>
          </m:sSubPr>
          <m:e>
            <m:r>
              <w:rPr>
                <w:rFonts w:ascii="Cambria Math" w:eastAsiaTheme="minorEastAsia" w:hAnsi="Cambria Math" w:cstheme="minorHAnsi"/>
                <w:highlight w:val="yellow"/>
                <w:rPrChange w:id="806" w:author="romerta@miamioh.edu" w:date="2019-11-22T20:57:00Z">
                  <w:rPr>
                    <w:rFonts w:ascii="Cambria Math" w:eastAsiaTheme="minorEastAsia" w:hAnsi="Cambria Math" w:cstheme="minorHAnsi"/>
                  </w:rPr>
                </w:rPrChange>
              </w:rPr>
              <m:t>N</m:t>
            </m:r>
          </m:e>
          <m:sub>
            <m:r>
              <w:rPr>
                <w:rFonts w:ascii="Cambria Math" w:eastAsiaTheme="minorEastAsia" w:hAnsi="Cambria Math" w:cstheme="minorHAnsi"/>
                <w:highlight w:val="yellow"/>
                <w:rPrChange w:id="807" w:author="romerta@miamioh.edu" w:date="2019-11-22T20:57:00Z">
                  <w:rPr>
                    <w:rFonts w:ascii="Cambria Math" w:eastAsiaTheme="minorEastAsia" w:hAnsi="Cambria Math" w:cstheme="minorHAnsi"/>
                  </w:rPr>
                </w:rPrChange>
              </w:rPr>
              <m:t>u</m:t>
            </m:r>
          </m:sub>
        </m:sSub>
      </m:oMath>
      <w:r w:rsidR="004926BC" w:rsidRPr="00961AA6">
        <w:rPr>
          <w:rFonts w:eastAsiaTheme="minorEastAsia" w:cstheme="minorHAnsi"/>
          <w:highlight w:val="yellow"/>
          <w:rPrChange w:id="808" w:author="romerta@miamioh.edu" w:date="2019-11-22T20:57:00Z">
            <w:rPr>
              <w:rFonts w:eastAsiaTheme="minorEastAsia" w:cstheme="minorHAnsi"/>
            </w:rPr>
          </w:rPrChange>
        </w:rPr>
        <w:t xml:space="preserve"> is the number of links from a node and c is a factor for normalization.</w:t>
      </w:r>
      <w:ins w:id="809" w:author="romerta@miamioh.edu" w:date="2019-11-22T20:08:00Z">
        <w:r w:rsidR="00C70A5D" w:rsidRPr="00961AA6">
          <w:rPr>
            <w:rFonts w:eastAsiaTheme="minorEastAsia" w:cstheme="minorHAnsi"/>
            <w:highlight w:val="yellow"/>
            <w:rPrChange w:id="810" w:author="romerta@miamioh.edu" w:date="2019-11-22T20:57:00Z">
              <w:rPr>
                <w:rFonts w:eastAsiaTheme="minorEastAsia" w:cstheme="minorHAnsi"/>
              </w:rPr>
            </w:rPrChange>
          </w:rPr>
          <w:t xml:space="preserve"> </w:t>
        </w:r>
      </w:ins>
      <w:del w:id="811" w:author="romerta@miamioh.edu" w:date="2019-11-22T20:08:00Z">
        <w:r w:rsidR="004926BC" w:rsidRPr="00961AA6" w:rsidDel="00C70A5D">
          <w:rPr>
            <w:rFonts w:eastAsiaTheme="minorEastAsia" w:cstheme="minorHAnsi"/>
            <w:highlight w:val="yellow"/>
            <w:rPrChange w:id="812" w:author="romerta@miamioh.edu" w:date="2019-11-22T20:57:00Z">
              <w:rPr>
                <w:rFonts w:eastAsiaTheme="minorEastAsia" w:cstheme="minorHAnsi"/>
              </w:rPr>
            </w:rPrChange>
          </w:rPr>
          <w:delText xml:space="preserve"> </w:delText>
        </w:r>
        <w:r w:rsidR="00364466" w:rsidRPr="00961AA6" w:rsidDel="00C70A5D">
          <w:rPr>
            <w:rFonts w:eastAsiaTheme="minorEastAsia" w:cstheme="minorHAnsi"/>
            <w:highlight w:val="yellow"/>
            <w:rPrChange w:id="813" w:author="romerta@miamioh.edu" w:date="2019-11-22T20:57:00Z">
              <w:rPr>
                <w:rFonts w:eastAsiaTheme="minorEastAsia" w:cstheme="minorHAnsi"/>
              </w:rPr>
            </w:rPrChange>
          </w:rPr>
          <w:delText>(</w:delText>
        </w:r>
        <w:r w:rsidR="00B768F3" w:rsidRPr="00961AA6" w:rsidDel="00C70A5D">
          <w:rPr>
            <w:rFonts w:eastAsiaTheme="minorEastAsia" w:cstheme="minorHAnsi"/>
            <w:highlight w:val="yellow"/>
            <w:rPrChange w:id="814" w:author="romerta@miamioh.edu" w:date="2019-11-22T20:57:00Z">
              <w:rPr>
                <w:rFonts w:eastAsiaTheme="minorEastAsia" w:cstheme="minorHAnsi"/>
              </w:rPr>
            </w:rPrChange>
          </w:rPr>
          <w:delText>P</w:delText>
        </w:r>
      </w:del>
      <w:ins w:id="815" w:author="romerta@miamioh.edu" w:date="2019-11-22T20:08:00Z">
        <w:r w:rsidR="00C70A5D" w:rsidRPr="00961AA6">
          <w:rPr>
            <w:rFonts w:eastAsiaTheme="minorEastAsia" w:cstheme="minorHAnsi"/>
            <w:highlight w:val="yellow"/>
            <w:rPrChange w:id="816" w:author="romerta@miamioh.edu" w:date="2019-11-22T20:57:00Z">
              <w:rPr>
                <w:rFonts w:eastAsiaTheme="minorEastAsia" w:cstheme="minorHAnsi"/>
              </w:rPr>
            </w:rPrChange>
          </w:rPr>
          <w:t>p</w:t>
        </w:r>
      </w:ins>
      <w:r w:rsidR="00B768F3" w:rsidRPr="00961AA6">
        <w:rPr>
          <w:rFonts w:eastAsiaTheme="minorEastAsia" w:cstheme="minorHAnsi"/>
          <w:highlight w:val="yellow"/>
          <w:rPrChange w:id="817" w:author="romerta@miamioh.edu" w:date="2019-11-22T20:57:00Z">
            <w:rPr>
              <w:rFonts w:eastAsiaTheme="minorEastAsia" w:cstheme="minorHAnsi"/>
            </w:rPr>
          </w:rPrChange>
        </w:rPr>
        <w:t>age</w:t>
      </w:r>
      <w:r w:rsidR="00364466" w:rsidRPr="00961AA6">
        <w:rPr>
          <w:rFonts w:eastAsiaTheme="minorEastAsia" w:cstheme="minorHAnsi"/>
          <w:highlight w:val="yellow"/>
          <w:rPrChange w:id="818" w:author="romerta@miamioh.edu" w:date="2019-11-22T20:57:00Z">
            <w:rPr>
              <w:rFonts w:eastAsiaTheme="minorEastAsia" w:cstheme="minorHAnsi"/>
            </w:rPr>
          </w:rPrChange>
        </w:rPr>
        <w:t xml:space="preserve">). </w:t>
      </w:r>
      <w:r w:rsidR="004926BC" w:rsidRPr="00961AA6">
        <w:rPr>
          <w:rFonts w:eastAsiaTheme="minorEastAsia" w:cstheme="minorHAnsi"/>
          <w:highlight w:val="yellow"/>
          <w:rPrChange w:id="819" w:author="romerta@miamioh.edu" w:date="2019-11-22T20:57:00Z">
            <w:rPr>
              <w:rFonts w:eastAsiaTheme="minorEastAsia" w:cstheme="minorHAnsi"/>
            </w:rPr>
          </w:rPrChange>
        </w:rPr>
        <w:t>Although this is a simplified definition of the page rank calculation, it should suffice for our simplified network application rather than ranking web pages for a search engine</w:t>
      </w:r>
      <w:r w:rsidR="00DB7279" w:rsidRPr="00961AA6">
        <w:rPr>
          <w:rFonts w:eastAsiaTheme="minorEastAsia" w:cstheme="minorHAnsi"/>
          <w:highlight w:val="yellow"/>
          <w:rPrChange w:id="820" w:author="romerta@miamioh.edu" w:date="2019-11-22T20:57:00Z">
            <w:rPr>
              <w:rFonts w:eastAsiaTheme="minorEastAsia" w:cstheme="minorHAnsi"/>
            </w:rPr>
          </w:rPrChange>
        </w:rPr>
        <w:t xml:space="preserve"> (Page</w:t>
      </w:r>
      <w:r w:rsidR="00AB161E" w:rsidRPr="00961AA6">
        <w:rPr>
          <w:rFonts w:eastAsiaTheme="minorEastAsia" w:cstheme="minorHAnsi"/>
          <w:highlight w:val="yellow"/>
          <w:rPrChange w:id="821" w:author="romerta@miamioh.edu" w:date="2019-11-22T20:57:00Z">
            <w:rPr>
              <w:rFonts w:eastAsiaTheme="minorEastAsia" w:cstheme="minorHAnsi"/>
            </w:rPr>
          </w:rPrChange>
        </w:rPr>
        <w:t xml:space="preserve"> et al.</w:t>
      </w:r>
      <w:r w:rsidR="00DB7279" w:rsidRPr="00961AA6">
        <w:rPr>
          <w:rFonts w:eastAsiaTheme="minorEastAsia" w:cstheme="minorHAnsi"/>
          <w:highlight w:val="yellow"/>
          <w:rPrChange w:id="822" w:author="romerta@miamioh.edu" w:date="2019-11-22T20:57:00Z">
            <w:rPr>
              <w:rFonts w:eastAsiaTheme="minorEastAsia" w:cstheme="minorHAnsi"/>
            </w:rPr>
          </w:rPrChange>
        </w:rPr>
        <w:t>).</w:t>
      </w:r>
    </w:p>
    <w:p w14:paraId="1AF68470" w14:textId="7E4372EF" w:rsidR="0063739D" w:rsidRPr="00961AA6" w:rsidRDefault="0063739D" w:rsidP="00C32312">
      <w:pPr>
        <w:rPr>
          <w:ins w:id="823" w:author="romerta@miamioh.edu" w:date="2019-11-22T20:42:00Z"/>
          <w:rFonts w:eastAsiaTheme="minorEastAsia" w:cstheme="minorHAnsi"/>
          <w:highlight w:val="yellow"/>
          <w:rPrChange w:id="824" w:author="romerta@miamioh.edu" w:date="2019-11-22T20:57:00Z">
            <w:rPr>
              <w:ins w:id="825" w:author="romerta@miamioh.edu" w:date="2019-11-22T20:42:00Z"/>
              <w:rFonts w:eastAsiaTheme="minorEastAsia" w:cstheme="minorHAnsi"/>
            </w:rPr>
          </w:rPrChange>
        </w:rPr>
      </w:pPr>
    </w:p>
    <w:p w14:paraId="7C9D2824" w14:textId="3419EDE2" w:rsidR="0063739D" w:rsidRPr="00961AA6" w:rsidRDefault="0063739D" w:rsidP="00C32312">
      <w:pPr>
        <w:rPr>
          <w:ins w:id="826" w:author="romerta@miamioh.edu" w:date="2019-11-22T20:42:00Z"/>
          <w:rFonts w:eastAsiaTheme="minorEastAsia" w:cstheme="minorHAnsi"/>
          <w:highlight w:val="yellow"/>
          <w:rPrChange w:id="827" w:author="romerta@miamioh.edu" w:date="2019-11-22T20:57:00Z">
            <w:rPr>
              <w:ins w:id="828" w:author="romerta@miamioh.edu" w:date="2019-11-22T20:42:00Z"/>
              <w:rFonts w:eastAsiaTheme="minorEastAsia" w:cstheme="minorHAnsi"/>
            </w:rPr>
          </w:rPrChange>
        </w:rPr>
      </w:pPr>
    </w:p>
    <w:p w14:paraId="61C7B3DE" w14:textId="25568D5D" w:rsidR="0063739D" w:rsidRPr="00961AA6" w:rsidRDefault="00636DF7" w:rsidP="00C32312">
      <w:pPr>
        <w:rPr>
          <w:ins w:id="829" w:author="romerta@miamioh.edu" w:date="2019-11-22T20:42:00Z"/>
          <w:rFonts w:eastAsiaTheme="minorEastAsia" w:cstheme="minorHAnsi"/>
          <w:b/>
          <w:bCs/>
          <w:highlight w:val="yellow"/>
          <w:u w:val="single"/>
          <w:rPrChange w:id="830" w:author="romerta@miamioh.edu" w:date="2019-11-22T20:57:00Z">
            <w:rPr>
              <w:ins w:id="831" w:author="romerta@miamioh.edu" w:date="2019-11-22T20:42:00Z"/>
              <w:rFonts w:eastAsiaTheme="minorEastAsia" w:cstheme="minorHAnsi"/>
              <w:b/>
              <w:bCs/>
              <w:u w:val="single"/>
            </w:rPr>
          </w:rPrChange>
        </w:rPr>
      </w:pPr>
      <w:r w:rsidRPr="00961AA6">
        <w:rPr>
          <w:noProof/>
          <w:highlight w:val="yellow"/>
          <w:rPrChange w:id="832" w:author="romerta@miamioh.edu" w:date="2019-11-22T20:57:00Z">
            <w:rPr>
              <w:noProof/>
            </w:rPr>
          </w:rPrChange>
        </w:rPr>
        <mc:AlternateContent>
          <mc:Choice Requires="wpg">
            <w:drawing>
              <wp:anchor distT="0" distB="0" distL="114300" distR="114300" simplePos="0" relativeHeight="251692032" behindDoc="0" locked="0" layoutInCell="1" allowOverlap="1" wp14:anchorId="4C21B5D8" wp14:editId="24899C08">
                <wp:simplePos x="0" y="0"/>
                <wp:positionH relativeFrom="margin">
                  <wp:align>center</wp:align>
                </wp:positionH>
                <wp:positionV relativeFrom="paragraph">
                  <wp:posOffset>340995</wp:posOffset>
                </wp:positionV>
                <wp:extent cx="3581400" cy="2714625"/>
                <wp:effectExtent l="0" t="0" r="0" b="9525"/>
                <wp:wrapTopAndBottom/>
                <wp:docPr id="37" name="Group 37"/>
                <wp:cNvGraphicFramePr/>
                <a:graphic xmlns:a="http://schemas.openxmlformats.org/drawingml/2006/main">
                  <a:graphicData uri="http://schemas.microsoft.com/office/word/2010/wordprocessingGroup">
                    <wpg:wgp>
                      <wpg:cNvGrpSpPr/>
                      <wpg:grpSpPr>
                        <a:xfrm>
                          <a:off x="0" y="0"/>
                          <a:ext cx="3581400" cy="2714625"/>
                          <a:chOff x="0" y="0"/>
                          <a:chExt cx="3581400" cy="2714625"/>
                        </a:xfrm>
                      </wpg:grpSpPr>
                      <pic:pic xmlns:pic="http://schemas.openxmlformats.org/drawingml/2006/picture">
                        <pic:nvPicPr>
                          <pic:cNvPr id="35" name="Picture 35"/>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123825" y="0"/>
                            <a:ext cx="3324225" cy="2190750"/>
                          </a:xfrm>
                          <a:prstGeom prst="rect">
                            <a:avLst/>
                          </a:prstGeom>
                        </pic:spPr>
                      </pic:pic>
                      <wps:wsp>
                        <wps:cNvPr id="36" name="Text Box 36"/>
                        <wps:cNvSpPr txBox="1"/>
                        <wps:spPr>
                          <a:xfrm>
                            <a:off x="0" y="2247900"/>
                            <a:ext cx="3581400" cy="466725"/>
                          </a:xfrm>
                          <a:prstGeom prst="rect">
                            <a:avLst/>
                          </a:prstGeom>
                          <a:solidFill>
                            <a:schemeClr val="lt1"/>
                          </a:solidFill>
                          <a:ln w="6350">
                            <a:noFill/>
                          </a:ln>
                        </wps:spPr>
                        <wps:txbx>
                          <w:txbxContent>
                            <w:p w14:paraId="69A07306" w14:textId="01640E75" w:rsidR="0063739D" w:rsidRDefault="0063739D">
                              <w:ins w:id="833" w:author="romerta@miamioh.edu" w:date="2019-11-22T20:44:00Z">
                                <w:r w:rsidRPr="00961AA6">
                                  <w:rPr>
                                    <w:highlight w:val="yellow"/>
                                    <w:rPrChange w:id="834" w:author="romerta@miamioh.edu" w:date="2019-11-22T21:01:00Z">
                                      <w:rPr/>
                                    </w:rPrChange>
                                  </w:rPr>
                                  <w:t>F</w:t>
                                </w:r>
                                <w:r w:rsidR="00F737B2" w:rsidRPr="00961AA6">
                                  <w:rPr>
                                    <w:highlight w:val="yellow"/>
                                    <w:rPrChange w:id="835" w:author="romerta@miamioh.edu" w:date="2019-11-22T21:01:00Z">
                                      <w:rPr/>
                                    </w:rPrChange>
                                  </w:rPr>
                                  <w:t>igure 1. A randomly generated graph with ten nodes and fifteen edges.</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C21B5D8" id="Group 37" o:spid="_x0000_s1056" style="position:absolute;margin-left:0;margin-top:26.85pt;width:282pt;height:213.75pt;z-index:251692032;mso-position-horizontal:center;mso-position-horizontal-relative:margin" coordsize="35814,27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">
                <v:shape id="Picture 35" o:spid="_x0000_s1057" type="#_x0000_t75" style="position:absolute;left:1238;width:33242;height:21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">
                  <v:imagedata r:id="rId30" o:title=""/>
                </v:shape>
                <v:shape id="Text Box 36" o:spid="_x0000_s1058" type="#_x0000_t202" style="position:absolute;top:22479;width:35814;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14:paraId="69A07306" w14:textId="01640E75" w:rsidR="0063739D" w:rsidRDefault="0063739D">
                        <w:ins w:id="836" w:author="romerta@miamioh.edu" w:date="2019-11-22T20:44:00Z">
                          <w:r w:rsidRPr="00961AA6">
                            <w:rPr>
                              <w:highlight w:val="yellow"/>
                              <w:rPrChange w:id="837" w:author="romerta@miamioh.edu" w:date="2019-11-22T21:01:00Z">
                                <w:rPr/>
                              </w:rPrChange>
                            </w:rPr>
                            <w:t>F</w:t>
                          </w:r>
                          <w:r w:rsidR="00F737B2" w:rsidRPr="00961AA6">
                            <w:rPr>
                              <w:highlight w:val="yellow"/>
                              <w:rPrChange w:id="838" w:author="romerta@miamioh.edu" w:date="2019-11-22T21:01:00Z">
                                <w:rPr/>
                              </w:rPrChange>
                            </w:rPr>
                            <w:t>igure 1. A randomly generated graph with ten nodes and fifteen edges.</w:t>
                          </w:r>
                        </w:ins>
                      </w:p>
                    </w:txbxContent>
                  </v:textbox>
                </v:shape>
                <w10:wrap type="topAndBottom" anchorx="margin"/>
              </v:group>
            </w:pict>
          </mc:Fallback>
        </mc:AlternateContent>
      </w:r>
      <w:ins w:id="839" w:author="romerta@miamioh.edu" w:date="2019-11-22T20:42:00Z">
        <w:r w:rsidR="0063739D" w:rsidRPr="00961AA6">
          <w:rPr>
            <w:rFonts w:eastAsiaTheme="minorEastAsia" w:cstheme="minorHAnsi"/>
            <w:b/>
            <w:bCs/>
            <w:highlight w:val="yellow"/>
            <w:u w:val="single"/>
            <w:rPrChange w:id="840" w:author="romerta@miamioh.edu" w:date="2019-11-22T20:57:00Z">
              <w:rPr>
                <w:rFonts w:eastAsiaTheme="minorEastAsia" w:cstheme="minorHAnsi"/>
                <w:b/>
                <w:bCs/>
                <w:u w:val="single"/>
              </w:rPr>
            </w:rPrChange>
          </w:rPr>
          <w:t>IIH. Centrality Ranks:</w:t>
        </w:r>
      </w:ins>
    </w:p>
    <w:p w14:paraId="11FDC07B" w14:textId="6E44BD1E" w:rsidR="0063739D" w:rsidRPr="00961AA6" w:rsidRDefault="0063739D" w:rsidP="00C32312">
      <w:pPr>
        <w:rPr>
          <w:ins w:id="841" w:author="romerta@miamioh.edu" w:date="2019-11-22T20:42:00Z"/>
          <w:rFonts w:eastAsiaTheme="minorEastAsia" w:cstheme="minorHAnsi"/>
          <w:b/>
          <w:bCs/>
          <w:highlight w:val="yellow"/>
          <w:u w:val="single"/>
          <w:rPrChange w:id="842" w:author="romerta@miamioh.edu" w:date="2019-11-22T20:57:00Z">
            <w:rPr>
              <w:ins w:id="843" w:author="romerta@miamioh.edu" w:date="2019-11-22T20:42:00Z"/>
              <w:rFonts w:eastAsiaTheme="minorEastAsia" w:cstheme="minorHAnsi"/>
            </w:rPr>
          </w:rPrChange>
        </w:rPr>
      </w:pPr>
      <w:ins w:id="844" w:author="romerta@miamioh.edu" w:date="2019-11-22T20:43:00Z">
        <w:r w:rsidRPr="00961AA6">
          <w:rPr>
            <w:rFonts w:eastAsiaTheme="minorEastAsia" w:cstheme="minorHAnsi"/>
            <w:b/>
            <w:bCs/>
            <w:highlight w:val="yellow"/>
            <w:u w:val="single"/>
            <w:rPrChange w:id="845" w:author="romerta@miamioh.edu" w:date="2019-11-22T20:57:00Z">
              <w:rPr>
                <w:rFonts w:eastAsiaTheme="minorEastAsia" w:cstheme="minorHAnsi"/>
                <w:b/>
                <w:bCs/>
                <w:u w:val="single"/>
              </w:rPr>
            </w:rPrChange>
          </w:rPr>
          <w:t xml:space="preserve"> </w:t>
        </w:r>
      </w:ins>
    </w:p>
    <w:p w14:paraId="188DC697" w14:textId="2B22A706" w:rsidR="00DD5465" w:rsidRPr="00961AA6" w:rsidDel="00C70A5D" w:rsidRDefault="00DD5465" w:rsidP="00C32312">
      <w:pPr>
        <w:rPr>
          <w:del w:id="846" w:author="romerta@miamioh.edu" w:date="2019-11-22T20:08:00Z"/>
          <w:rFonts w:eastAsiaTheme="minorEastAsia" w:cstheme="minorHAnsi"/>
          <w:highlight w:val="yellow"/>
          <w:rPrChange w:id="847" w:author="romerta@miamioh.edu" w:date="2019-11-22T20:57:00Z">
            <w:rPr>
              <w:del w:id="848" w:author="romerta@miamioh.edu" w:date="2019-11-22T20:08:00Z"/>
              <w:rFonts w:eastAsiaTheme="minorEastAsia" w:cstheme="minorHAnsi"/>
            </w:rPr>
          </w:rPrChange>
        </w:rPr>
      </w:pPr>
    </w:p>
    <w:p w14:paraId="2F796CEB" w14:textId="367440CE" w:rsidR="00466C0F" w:rsidRPr="00961AA6" w:rsidDel="00C70A5D" w:rsidRDefault="004926BC">
      <w:pPr>
        <w:rPr>
          <w:del w:id="849" w:author="romerta@miamioh.edu" w:date="2019-11-22T20:07:00Z"/>
          <w:rFonts w:eastAsiaTheme="minorEastAsia" w:cstheme="minorHAnsi"/>
          <w:highlight w:val="yellow"/>
          <w:rPrChange w:id="850" w:author="romerta@miamioh.edu" w:date="2019-11-22T20:57:00Z">
            <w:rPr>
              <w:del w:id="851" w:author="romerta@miamioh.edu" w:date="2019-11-22T20:07:00Z"/>
              <w:rFonts w:eastAsiaTheme="minorEastAsia" w:cstheme="minorHAnsi"/>
            </w:rPr>
          </w:rPrChange>
        </w:rPr>
      </w:pPr>
      <w:del w:id="852" w:author="romerta@miamioh.edu" w:date="2019-11-22T20:07:00Z">
        <w:r w:rsidRPr="00961AA6" w:rsidDel="00C70A5D">
          <w:rPr>
            <w:rFonts w:eastAsiaTheme="minorEastAsia" w:cstheme="minorHAnsi"/>
            <w:highlight w:val="yellow"/>
            <w:rPrChange w:id="853" w:author="romerta@miamioh.edu" w:date="2019-11-22T20:57:00Z">
              <w:rPr>
                <w:rFonts w:eastAsiaTheme="minorEastAsia" w:cstheme="minorHAnsi"/>
              </w:rPr>
            </w:rPrChange>
          </w:rPr>
          <w:tab/>
          <w:delText xml:space="preserve">The networkx python library provides a page rank function that will be calculated on a specific graph. For the graph in </w:delText>
        </w:r>
        <w:r w:rsidR="0033680D" w:rsidRPr="00961AA6" w:rsidDel="00C70A5D">
          <w:rPr>
            <w:rFonts w:eastAsiaTheme="minorEastAsia" w:cstheme="minorHAnsi"/>
            <w:highlight w:val="yellow"/>
            <w:rPrChange w:id="854" w:author="romerta@miamioh.edu" w:date="2019-11-22T20:57:00Z">
              <w:rPr>
                <w:rFonts w:eastAsiaTheme="minorEastAsia" w:cstheme="minorHAnsi"/>
              </w:rPr>
            </w:rPrChange>
          </w:rPr>
          <w:delText>F</w:delText>
        </w:r>
        <w:r w:rsidRPr="00961AA6" w:rsidDel="00C70A5D">
          <w:rPr>
            <w:rFonts w:eastAsiaTheme="minorEastAsia" w:cstheme="minorHAnsi"/>
            <w:highlight w:val="yellow"/>
            <w:rPrChange w:id="855" w:author="romerta@miamioh.edu" w:date="2019-11-22T20:57:00Z">
              <w:rPr>
                <w:rFonts w:eastAsiaTheme="minorEastAsia" w:cstheme="minorHAnsi"/>
              </w:rPr>
            </w:rPrChange>
          </w:rPr>
          <w:delText xml:space="preserve">igure 7, the </w:delText>
        </w:r>
        <w:r w:rsidR="0033680D" w:rsidRPr="00961AA6" w:rsidDel="00C70A5D">
          <w:rPr>
            <w:rFonts w:eastAsiaTheme="minorEastAsia" w:cstheme="minorHAnsi"/>
            <w:highlight w:val="yellow"/>
            <w:rPrChange w:id="856" w:author="romerta@miamioh.edu" w:date="2019-11-22T20:57:00Z">
              <w:rPr>
                <w:rFonts w:eastAsiaTheme="minorEastAsia" w:cstheme="minorHAnsi"/>
              </w:rPr>
            </w:rPrChange>
          </w:rPr>
          <w:delText>table in Table 4 shows the rank and page rank value for all of the nodes. The node with the highest page rank value is node 8 and the node with the lowest page rank value is node 4.</w:delText>
        </w:r>
      </w:del>
    </w:p>
    <w:p w14:paraId="4AB8E54B" w14:textId="77777777" w:rsidR="0058381A" w:rsidRPr="00961AA6" w:rsidRDefault="0058381A">
      <w:pPr>
        <w:rPr>
          <w:rFonts w:eastAsiaTheme="minorEastAsia" w:cstheme="minorHAnsi"/>
          <w:highlight w:val="yellow"/>
          <w:rPrChange w:id="857" w:author="romerta@miamioh.edu" w:date="2019-11-22T20:57:00Z">
            <w:rPr>
              <w:rFonts w:eastAsiaTheme="minorEastAsia" w:cstheme="minorHAnsi"/>
            </w:rPr>
          </w:rPrChange>
        </w:rPr>
      </w:pPr>
    </w:p>
    <w:p w14:paraId="15D54DF7" w14:textId="77777777" w:rsidR="00636DF7" w:rsidRPr="00961AA6" w:rsidRDefault="0063739D" w:rsidP="00636DF7">
      <w:pPr>
        <w:rPr>
          <w:ins w:id="858" w:author="romerta@miamioh.edu" w:date="2019-11-22T20:57:00Z"/>
          <w:rFonts w:eastAsiaTheme="minorEastAsia" w:cstheme="minorHAnsi"/>
          <w:b/>
          <w:bCs/>
          <w:highlight w:val="yellow"/>
          <w:u w:val="single"/>
          <w:rPrChange w:id="859" w:author="romerta@miamioh.edu" w:date="2019-11-22T20:57:00Z">
            <w:rPr>
              <w:ins w:id="860" w:author="romerta@miamioh.edu" w:date="2019-11-22T20:57:00Z"/>
              <w:rFonts w:eastAsiaTheme="minorEastAsia" w:cstheme="minorHAnsi"/>
              <w:b/>
              <w:bCs/>
              <w:u w:val="single"/>
            </w:rPr>
          </w:rPrChange>
        </w:rPr>
      </w:pPr>
      <w:ins w:id="861" w:author="romerta@miamioh.edu" w:date="2019-11-22T20:40:00Z">
        <w:r w:rsidRPr="00961AA6">
          <w:rPr>
            <w:rFonts w:eastAsiaTheme="minorEastAsia" w:cstheme="minorHAnsi"/>
            <w:b/>
            <w:bCs/>
            <w:highlight w:val="yellow"/>
            <w:u w:val="single"/>
            <w:rPrChange w:id="862" w:author="romerta@miamioh.edu" w:date="2019-11-22T20:57:00Z">
              <w:rPr>
                <w:rFonts w:eastAsiaTheme="minorEastAsia" w:cstheme="minorHAnsi"/>
                <w:b/>
                <w:bCs/>
                <w:u w:val="single"/>
              </w:rPr>
            </w:rPrChange>
          </w:rPr>
          <w:br w:type="page"/>
        </w:r>
      </w:ins>
    </w:p>
    <w:p w14:paraId="740FBDEE" w14:textId="7910D556" w:rsidR="00636DF7" w:rsidRPr="00961AA6" w:rsidRDefault="00636DF7" w:rsidP="00636DF7">
      <w:pPr>
        <w:rPr>
          <w:ins w:id="863" w:author="romerta@miamioh.edu" w:date="2019-11-22T20:57:00Z"/>
          <w:rFonts w:eastAsiaTheme="minorEastAsia" w:cstheme="minorHAnsi"/>
          <w:b/>
          <w:bCs/>
          <w:highlight w:val="yellow"/>
          <w:u w:val="single"/>
          <w:rPrChange w:id="864" w:author="romerta@miamioh.edu" w:date="2019-11-22T20:57:00Z">
            <w:rPr>
              <w:ins w:id="865" w:author="romerta@miamioh.edu" w:date="2019-11-22T20:57:00Z"/>
              <w:rFonts w:eastAsiaTheme="minorEastAsia" w:cstheme="minorHAnsi"/>
              <w:b/>
              <w:bCs/>
              <w:u w:val="single"/>
            </w:rPr>
          </w:rPrChange>
        </w:rPr>
      </w:pPr>
      <w:r w:rsidRPr="00961AA6">
        <w:rPr>
          <w:noProof/>
          <w:highlight w:val="yellow"/>
          <w:rPrChange w:id="866" w:author="romerta@miamioh.edu" w:date="2019-11-22T20:57:00Z">
            <w:rPr>
              <w:noProof/>
            </w:rPr>
          </w:rPrChange>
        </w:rPr>
        <w:lastRenderedPageBreak/>
        <mc:AlternateContent>
          <mc:Choice Requires="wpg">
            <w:drawing>
              <wp:anchor distT="0" distB="0" distL="114300" distR="114300" simplePos="0" relativeHeight="251696128" behindDoc="0" locked="0" layoutInCell="1" allowOverlap="1" wp14:anchorId="12BA0485" wp14:editId="4E33B66C">
                <wp:simplePos x="0" y="0"/>
                <wp:positionH relativeFrom="margin">
                  <wp:align>right</wp:align>
                </wp:positionH>
                <wp:positionV relativeFrom="paragraph">
                  <wp:posOffset>0</wp:posOffset>
                </wp:positionV>
                <wp:extent cx="5943600" cy="3257550"/>
                <wp:effectExtent l="0" t="0" r="0" b="0"/>
                <wp:wrapTopAndBottom/>
                <wp:docPr id="40" name="Group 40"/>
                <wp:cNvGraphicFramePr/>
                <a:graphic xmlns:a="http://schemas.openxmlformats.org/drawingml/2006/main">
                  <a:graphicData uri="http://schemas.microsoft.com/office/word/2010/wordprocessingGroup">
                    <wpg:wgp>
                      <wpg:cNvGrpSpPr/>
                      <wpg:grpSpPr>
                        <a:xfrm>
                          <a:off x="0" y="0"/>
                          <a:ext cx="5943600" cy="3257550"/>
                          <a:chOff x="0" y="0"/>
                          <a:chExt cx="5943600" cy="3257550"/>
                        </a:xfrm>
                      </wpg:grpSpPr>
                      <pic:pic xmlns:pic="http://schemas.openxmlformats.org/drawingml/2006/picture">
                        <pic:nvPicPr>
                          <pic:cNvPr id="38" name="Picture 38"/>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943600" cy="2689860"/>
                          </a:xfrm>
                          <a:prstGeom prst="rect">
                            <a:avLst/>
                          </a:prstGeom>
                        </pic:spPr>
                      </pic:pic>
                      <wps:wsp>
                        <wps:cNvPr id="39" name="Text Box 39"/>
                        <wps:cNvSpPr txBox="1"/>
                        <wps:spPr>
                          <a:xfrm>
                            <a:off x="1181100" y="2790825"/>
                            <a:ext cx="3581400" cy="466725"/>
                          </a:xfrm>
                          <a:prstGeom prst="rect">
                            <a:avLst/>
                          </a:prstGeom>
                          <a:solidFill>
                            <a:schemeClr val="lt1"/>
                          </a:solidFill>
                          <a:ln w="6350">
                            <a:noFill/>
                          </a:ln>
                        </wps:spPr>
                        <wps:txbx>
                          <w:txbxContent>
                            <w:p w14:paraId="098F278E" w14:textId="18760444" w:rsidR="00F737B2" w:rsidRDefault="00F737B2" w:rsidP="00F737B2">
                              <w:ins w:id="867" w:author="romerta@miamioh.edu" w:date="2019-11-22T20:45:00Z">
                                <w:r w:rsidRPr="00961AA6">
                                  <w:rPr>
                                    <w:highlight w:val="yellow"/>
                                    <w:rPrChange w:id="868" w:author="romerta@miamioh.edu" w:date="2019-11-22T21:01:00Z">
                                      <w:rPr/>
                                    </w:rPrChange>
                                  </w:rPr>
                                  <w:t>Table</w:t>
                                </w:r>
                              </w:ins>
                              <w:ins w:id="869" w:author="romerta@miamioh.edu" w:date="2019-11-22T20:44:00Z">
                                <w:r w:rsidRPr="00961AA6">
                                  <w:rPr>
                                    <w:highlight w:val="yellow"/>
                                    <w:rPrChange w:id="870" w:author="romerta@miamioh.edu" w:date="2019-11-22T21:01:00Z">
                                      <w:rPr/>
                                    </w:rPrChange>
                                  </w:rPr>
                                  <w:t xml:space="preserve"> 1. </w:t>
                                </w:r>
                              </w:ins>
                              <w:ins w:id="871" w:author="romerta@miamioh.edu" w:date="2019-11-22T20:45:00Z">
                                <w:r w:rsidRPr="00961AA6">
                                  <w:rPr>
                                    <w:highlight w:val="yellow"/>
                                    <w:rPrChange w:id="872" w:author="romerta@miamioh.edu" w:date="2019-11-22T21:01:00Z">
                                      <w:rPr/>
                                    </w:rPrChange>
                                  </w:rPr>
                                  <w:t xml:space="preserve">The centrality ranks based on </w:t>
                                </w:r>
                              </w:ins>
                              <w:ins w:id="873" w:author="romerta@miamioh.edu" w:date="2019-11-22T20:46:00Z">
                                <w:r w:rsidRPr="00961AA6">
                                  <w:rPr>
                                    <w:highlight w:val="yellow"/>
                                    <w:rPrChange w:id="874" w:author="romerta@miamioh.edu" w:date="2019-11-22T21:01:00Z">
                                      <w:rPr/>
                                    </w:rPrChange>
                                  </w:rPr>
                                  <w:t>the graph depicted in Figure 1.</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BA0485" id="Group 40" o:spid="_x0000_s1059" style="position:absolute;margin-left:416.8pt;margin-top:0;width:468pt;height:256.5pt;z-index:251696128;mso-position-horizontal:right;mso-position-horizontal-relative:margin" coordsize="59436,32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">
                <v:shape id="Picture 38" o:spid="_x0000_s1060" type="#_x0000_t75" style="position:absolute;width:59436;height:26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">
                  <v:imagedata r:id="rId32" o:title=""/>
                </v:shape>
                <v:shape id="Text Box 39" o:spid="_x0000_s1061" type="#_x0000_t202" style="position:absolute;left:11811;top:27908;width:35814;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p w14:paraId="098F278E" w14:textId="18760444" w:rsidR="00F737B2" w:rsidRDefault="00F737B2" w:rsidP="00F737B2">
                        <w:ins w:id="875" w:author="romerta@miamioh.edu" w:date="2019-11-22T20:45:00Z">
                          <w:r w:rsidRPr="00961AA6">
                            <w:rPr>
                              <w:highlight w:val="yellow"/>
                              <w:rPrChange w:id="876" w:author="romerta@miamioh.edu" w:date="2019-11-22T21:01:00Z">
                                <w:rPr/>
                              </w:rPrChange>
                            </w:rPr>
                            <w:t>Table</w:t>
                          </w:r>
                        </w:ins>
                        <w:ins w:id="877" w:author="romerta@miamioh.edu" w:date="2019-11-22T20:44:00Z">
                          <w:r w:rsidRPr="00961AA6">
                            <w:rPr>
                              <w:highlight w:val="yellow"/>
                              <w:rPrChange w:id="878" w:author="romerta@miamioh.edu" w:date="2019-11-22T21:01:00Z">
                                <w:rPr/>
                              </w:rPrChange>
                            </w:rPr>
                            <w:t xml:space="preserve"> 1. </w:t>
                          </w:r>
                        </w:ins>
                        <w:ins w:id="879" w:author="romerta@miamioh.edu" w:date="2019-11-22T20:45:00Z">
                          <w:r w:rsidRPr="00961AA6">
                            <w:rPr>
                              <w:highlight w:val="yellow"/>
                              <w:rPrChange w:id="880" w:author="romerta@miamioh.edu" w:date="2019-11-22T21:01:00Z">
                                <w:rPr/>
                              </w:rPrChange>
                            </w:rPr>
                            <w:t xml:space="preserve">The centrality ranks based on </w:t>
                          </w:r>
                        </w:ins>
                        <w:ins w:id="881" w:author="romerta@miamioh.edu" w:date="2019-11-22T20:46:00Z">
                          <w:r w:rsidRPr="00961AA6">
                            <w:rPr>
                              <w:highlight w:val="yellow"/>
                              <w:rPrChange w:id="882" w:author="romerta@miamioh.edu" w:date="2019-11-22T21:01:00Z">
                                <w:rPr/>
                              </w:rPrChange>
                            </w:rPr>
                            <w:t>the graph depicted in Figure 1.</w:t>
                          </w:r>
                        </w:ins>
                      </w:p>
                    </w:txbxContent>
                  </v:textbox>
                </v:shape>
                <w10:wrap type="topAndBottom" anchorx="margin"/>
              </v:group>
            </w:pict>
          </mc:Fallback>
        </mc:AlternateContent>
      </w:r>
    </w:p>
    <w:p w14:paraId="6CDD2FD3" w14:textId="222F3F5D" w:rsidR="00636DF7" w:rsidRDefault="00636DF7" w:rsidP="00636DF7">
      <w:pPr>
        <w:ind w:firstLine="720"/>
        <w:rPr>
          <w:ins w:id="883" w:author="romerta@miamioh.edu" w:date="2019-11-22T20:57:00Z"/>
          <w:rFonts w:eastAsiaTheme="minorEastAsia" w:cstheme="minorHAnsi"/>
        </w:rPr>
      </w:pPr>
      <w:ins w:id="884" w:author="romerta@miamioh.edu" w:date="2019-11-22T20:57:00Z">
        <w:r w:rsidRPr="00961AA6">
          <w:rPr>
            <w:rFonts w:eastAsiaTheme="minorEastAsia" w:cstheme="minorHAnsi"/>
            <w:highlight w:val="yellow"/>
            <w:rPrChange w:id="885" w:author="romerta@miamioh.edu" w:date="2019-11-22T20:57:00Z">
              <w:rPr>
                <w:rFonts w:eastAsiaTheme="minorEastAsia" w:cstheme="minorHAnsi"/>
              </w:rPr>
            </w:rPrChange>
          </w:rPr>
          <w:t xml:space="preserve">Using the centrality measures that were highlighted in this section. A random graph was </w:t>
        </w:r>
        <w:proofErr w:type="gramStart"/>
        <w:r w:rsidRPr="00961AA6">
          <w:rPr>
            <w:rFonts w:eastAsiaTheme="minorEastAsia" w:cstheme="minorHAnsi"/>
            <w:highlight w:val="yellow"/>
            <w:rPrChange w:id="886" w:author="romerta@miamioh.edu" w:date="2019-11-22T20:57:00Z">
              <w:rPr>
                <w:rFonts w:eastAsiaTheme="minorEastAsia" w:cstheme="minorHAnsi"/>
              </w:rPr>
            </w:rPrChange>
          </w:rPr>
          <w:t>generated</w:t>
        </w:r>
        <w:proofErr w:type="gramEnd"/>
        <w:r w:rsidRPr="00961AA6">
          <w:rPr>
            <w:rFonts w:eastAsiaTheme="minorEastAsia" w:cstheme="minorHAnsi"/>
            <w:highlight w:val="yellow"/>
            <w:rPrChange w:id="887" w:author="romerta@miamioh.edu" w:date="2019-11-22T20:57:00Z">
              <w:rPr>
                <w:rFonts w:eastAsiaTheme="minorEastAsia" w:cstheme="minorHAnsi"/>
              </w:rPr>
            </w:rPrChange>
          </w:rPr>
          <w:t xml:space="preserve"> and centrality measures were calculated using Networkx 2.3 python library that specializes in networks. Based on the calculations, ranks were obtained after calculating the centrality values then comparing the values with the other vertices in the graph. Figure 1 shows the random graph that was created by the library and Table 1 shows the centrality ranks from the graph.</w:t>
        </w:r>
      </w:ins>
    </w:p>
    <w:p w14:paraId="099E861D" w14:textId="77777777" w:rsidR="00636DF7" w:rsidRDefault="00636DF7" w:rsidP="00636DF7">
      <w:pPr>
        <w:ind w:firstLine="720"/>
        <w:rPr>
          <w:ins w:id="888" w:author="romerta@miamioh.edu" w:date="2019-11-22T20:40:00Z"/>
          <w:rFonts w:eastAsiaTheme="minorEastAsia" w:cstheme="minorHAnsi"/>
          <w:b/>
          <w:bCs/>
          <w:u w:val="single"/>
        </w:rPr>
        <w:pPrChange w:id="889" w:author="romerta@miamioh.edu" w:date="2019-11-22T20:57:00Z">
          <w:pPr/>
        </w:pPrChange>
      </w:pPr>
    </w:p>
    <w:p w14:paraId="7BA718FF" w14:textId="587EC1FC" w:rsidR="00636DF7" w:rsidRPr="00636DF7" w:rsidRDefault="00520F93" w:rsidP="00636DF7">
      <w:pPr>
        <w:pStyle w:val="ListParagraph"/>
        <w:numPr>
          <w:ilvl w:val="0"/>
          <w:numId w:val="4"/>
        </w:numPr>
        <w:rPr>
          <w:ins w:id="890" w:author="romerta@miamioh.edu" w:date="2019-11-22T20:43:00Z"/>
          <w:rFonts w:eastAsiaTheme="minorEastAsia" w:cstheme="minorHAnsi"/>
          <w:b/>
          <w:bCs/>
          <w:u w:val="single"/>
          <w:rPrChange w:id="891" w:author="romerta@miamioh.edu" w:date="2019-11-22T20:56:00Z">
            <w:rPr>
              <w:ins w:id="892" w:author="romerta@miamioh.edu" w:date="2019-11-22T20:43:00Z"/>
            </w:rPr>
          </w:rPrChange>
        </w:rPr>
        <w:pPrChange w:id="893" w:author="romerta@miamioh.edu" w:date="2019-11-22T20:56:00Z">
          <w:pPr>
            <w:pStyle w:val="ListParagraph"/>
            <w:numPr>
              <w:numId w:val="4"/>
            </w:numPr>
            <w:ind w:left="1080" w:hanging="720"/>
          </w:pPr>
        </w:pPrChange>
      </w:pPr>
      <w:r w:rsidRPr="00636DF7">
        <w:rPr>
          <w:rFonts w:eastAsiaTheme="minorEastAsia" w:cstheme="minorHAnsi"/>
          <w:b/>
          <w:bCs/>
          <w:u w:val="single"/>
          <w:rPrChange w:id="894" w:author="romerta@miamioh.edu" w:date="2019-11-22T20:56:00Z">
            <w:rPr/>
          </w:rPrChange>
        </w:rPr>
        <w:t>Methods:</w:t>
      </w:r>
    </w:p>
    <w:p w14:paraId="2907D7D3" w14:textId="62625829" w:rsidR="00F737B2" w:rsidRPr="00636DF7" w:rsidDel="00636DF7" w:rsidRDefault="00F737B2" w:rsidP="004A629C">
      <w:pPr>
        <w:ind w:firstLine="720"/>
        <w:rPr>
          <w:del w:id="895" w:author="romerta@miamioh.edu" w:date="2019-11-22T20:55:00Z"/>
          <w:rFonts w:eastAsiaTheme="minorEastAsia" w:cstheme="minorHAnsi"/>
          <w:b/>
          <w:bCs/>
          <w:u w:val="single"/>
          <w:rPrChange w:id="896" w:author="romerta@miamioh.edu" w:date="2019-11-22T20:55:00Z">
            <w:rPr>
              <w:del w:id="897" w:author="romerta@miamioh.edu" w:date="2019-11-22T20:55:00Z"/>
            </w:rPr>
          </w:rPrChange>
        </w:rPr>
        <w:pPrChange w:id="898" w:author="romerta@miamioh.edu" w:date="2019-11-22T20:50:00Z">
          <w:pPr>
            <w:pStyle w:val="ListParagraph"/>
            <w:numPr>
              <w:numId w:val="4"/>
            </w:numPr>
            <w:ind w:left="1080" w:hanging="720"/>
          </w:pPr>
        </w:pPrChange>
      </w:pPr>
    </w:p>
    <w:p w14:paraId="7DA2FFBB" w14:textId="18CD164F" w:rsidR="0058381A" w:rsidRPr="00636DF7" w:rsidRDefault="0058381A" w:rsidP="00636DF7">
      <w:pPr>
        <w:rPr>
          <w:rFonts w:eastAsiaTheme="minorEastAsia" w:cstheme="minorHAnsi"/>
          <w:b/>
          <w:bCs/>
          <w:u w:val="single"/>
          <w:rPrChange w:id="899" w:author="romerta@miamioh.edu" w:date="2019-11-22T20:55:00Z">
            <w:rPr/>
          </w:rPrChange>
        </w:rPr>
        <w:pPrChange w:id="900" w:author="romerta@miamioh.edu" w:date="2019-11-22T20:55:00Z">
          <w:pPr>
            <w:pStyle w:val="ListParagraph"/>
            <w:ind w:left="1080"/>
          </w:pPr>
        </w:pPrChange>
      </w:pPr>
    </w:p>
    <w:p w14:paraId="22DE550E" w14:textId="34C065D2" w:rsidR="00520F93" w:rsidRPr="00C306EC" w:rsidRDefault="0058381A" w:rsidP="0058381A">
      <w:pPr>
        <w:spacing w:after="0" w:line="276" w:lineRule="auto"/>
        <w:rPr>
          <w:rFonts w:eastAsia="Times New Roman" w:cstheme="minorHAnsi"/>
        </w:rPr>
      </w:pPr>
      <w:r w:rsidRPr="0058381A">
        <w:rPr>
          <w:rFonts w:eastAsia="Times New Roman" w:cstheme="minorHAnsi"/>
          <w:b/>
          <w:bCs/>
          <w:u w:val="single"/>
        </w:rPr>
        <w:t xml:space="preserve">IIIA. </w:t>
      </w:r>
      <w:r w:rsidR="00520F93" w:rsidRPr="0058381A">
        <w:rPr>
          <w:rFonts w:eastAsia="Times New Roman" w:cstheme="minorHAnsi"/>
          <w:b/>
          <w:bCs/>
          <w:u w:val="single"/>
        </w:rPr>
        <w:t>Resources Used</w:t>
      </w:r>
      <w:r w:rsidRPr="0058381A">
        <w:rPr>
          <w:rFonts w:eastAsia="Times New Roman" w:cstheme="minorHAnsi"/>
          <w:b/>
          <w:bCs/>
          <w:u w:val="single"/>
        </w:rPr>
        <w:t>:</w:t>
      </w:r>
      <w:r w:rsidR="00520F93" w:rsidRPr="00C306EC">
        <w:rPr>
          <w:rFonts w:eastAsia="Times New Roman" w:cstheme="minorHAnsi"/>
        </w:rPr>
        <w:br/>
      </w:r>
      <w:r w:rsidR="00520F93" w:rsidRPr="00C306EC">
        <w:rPr>
          <w:rFonts w:eastAsia="Times New Roman" w:cstheme="minorHAnsi"/>
        </w:rPr>
        <w:tab/>
      </w:r>
      <w:r w:rsidR="00520F93" w:rsidRPr="00C306EC">
        <w:rPr>
          <w:rFonts w:eastAsia="Times New Roman" w:cstheme="minorHAnsi"/>
        </w:rPr>
        <w:br/>
      </w:r>
      <w:r w:rsidR="00520F93" w:rsidRPr="00C306EC">
        <w:rPr>
          <w:rFonts w:eastAsia="Times New Roman" w:cstheme="minorHAnsi"/>
        </w:rPr>
        <w:tab/>
        <w:t xml:space="preserve">In order to work with </w:t>
      </w:r>
      <w:proofErr w:type="gramStart"/>
      <w:r w:rsidR="00520F93" w:rsidRPr="00C306EC">
        <w:rPr>
          <w:rFonts w:eastAsia="Times New Roman" w:cstheme="minorHAnsi"/>
        </w:rPr>
        <w:t>network based</w:t>
      </w:r>
      <w:proofErr w:type="gramEnd"/>
      <w:r w:rsidR="00520F93" w:rsidRPr="00C306EC">
        <w:rPr>
          <w:rFonts w:eastAsia="Times New Roman" w:cstheme="minorHAnsi"/>
        </w:rPr>
        <w:t xml:space="preserve"> systems and analyzing them computationally, we worked with four important Python libraries</w:t>
      </w:r>
      <w:del w:id="901" w:author="Aqualonne" w:date="2019-11-14T20:25:00Z">
        <w:r w:rsidR="00520F93" w:rsidRPr="00C306EC" w:rsidDel="00DE53D5">
          <w:rPr>
            <w:rFonts w:eastAsia="Times New Roman" w:cstheme="minorHAnsi"/>
          </w:rPr>
          <w:delText xml:space="preserve">; </w:delText>
        </w:r>
      </w:del>
      <w:ins w:id="902" w:author="Aqualonne" w:date="2019-11-14T20:25:00Z">
        <w:r w:rsidR="00DE53D5">
          <w:rPr>
            <w:rFonts w:eastAsia="Times New Roman" w:cstheme="minorHAnsi"/>
          </w:rPr>
          <w:t>:</w:t>
        </w:r>
        <w:r w:rsidR="00DE53D5" w:rsidRPr="00C306EC">
          <w:rPr>
            <w:rFonts w:eastAsia="Times New Roman" w:cstheme="minorHAnsi"/>
          </w:rPr>
          <w:t xml:space="preserve"> </w:t>
        </w:r>
      </w:ins>
      <w:commentRangeStart w:id="903"/>
      <w:r w:rsidR="00520F93" w:rsidRPr="00C306EC">
        <w:rPr>
          <w:rFonts w:eastAsia="Times New Roman" w:cstheme="minorHAnsi"/>
        </w:rPr>
        <w:t xml:space="preserve">Pandas, </w:t>
      </w:r>
      <w:proofErr w:type="spellStart"/>
      <w:r w:rsidR="00520F93" w:rsidRPr="00C306EC">
        <w:rPr>
          <w:rFonts w:eastAsia="Times New Roman" w:cstheme="minorHAnsi"/>
        </w:rPr>
        <w:t>Numpy</w:t>
      </w:r>
      <w:proofErr w:type="spellEnd"/>
      <w:r w:rsidR="00520F93" w:rsidRPr="00C306EC">
        <w:rPr>
          <w:rFonts w:eastAsia="Times New Roman" w:cstheme="minorHAnsi"/>
        </w:rPr>
        <w:t xml:space="preserve">, and </w:t>
      </w:r>
      <w:proofErr w:type="spellStart"/>
      <w:r w:rsidR="00520F93" w:rsidRPr="00C306EC">
        <w:rPr>
          <w:rFonts w:eastAsia="Times New Roman" w:cstheme="minorHAnsi"/>
        </w:rPr>
        <w:t>NetworkX</w:t>
      </w:r>
      <w:proofErr w:type="spellEnd"/>
      <w:r w:rsidR="00520F93" w:rsidRPr="00C306EC">
        <w:rPr>
          <w:rFonts w:eastAsia="Times New Roman" w:cstheme="minorHAnsi"/>
        </w:rPr>
        <w:t xml:space="preserve">, and </w:t>
      </w:r>
      <w:proofErr w:type="spellStart"/>
      <w:ins w:id="904" w:author="Aqualonne" w:date="2019-11-14T20:25:00Z">
        <w:r w:rsidR="00DE53D5">
          <w:rPr>
            <w:rFonts w:eastAsia="Times New Roman" w:cstheme="minorHAnsi"/>
          </w:rPr>
          <w:t>scikit</w:t>
        </w:r>
        <w:proofErr w:type="spellEnd"/>
        <w:r w:rsidR="00DE53D5">
          <w:rPr>
            <w:rFonts w:eastAsia="Times New Roman" w:cstheme="minorHAnsi"/>
          </w:rPr>
          <w:t>-learn</w:t>
        </w:r>
      </w:ins>
      <w:commentRangeEnd w:id="903"/>
      <w:ins w:id="905" w:author="Aqualonne" w:date="2019-11-14T20:26:00Z">
        <w:r w:rsidR="00DE53D5">
          <w:rPr>
            <w:rStyle w:val="CommentReference"/>
          </w:rPr>
          <w:commentReference w:id="903"/>
        </w:r>
      </w:ins>
      <w:del w:id="906" w:author="Aqualonne" w:date="2019-11-14T20:25:00Z">
        <w:r w:rsidR="00520F93" w:rsidRPr="00C306EC" w:rsidDel="00DE53D5">
          <w:rPr>
            <w:rFonts w:eastAsia="Times New Roman" w:cstheme="minorHAnsi"/>
          </w:rPr>
          <w:delText>SKLearn</w:delText>
        </w:r>
      </w:del>
      <w:ins w:id="907" w:author="Aqualonne" w:date="2019-11-14T20:25:00Z">
        <w:r w:rsidR="00DE53D5">
          <w:rPr>
            <w:rFonts w:eastAsia="Times New Roman" w:cstheme="minorHAnsi"/>
          </w:rPr>
          <w:t>.</w:t>
        </w:r>
      </w:ins>
      <w:r w:rsidR="00520F93" w:rsidRPr="00C306EC">
        <w:rPr>
          <w:rFonts w:eastAsia="Times New Roman" w:cstheme="minorHAnsi"/>
        </w:rPr>
        <w:t xml:space="preserve"> Pandas and </w:t>
      </w:r>
      <w:proofErr w:type="spellStart"/>
      <w:r w:rsidR="00520F93" w:rsidRPr="00C306EC">
        <w:rPr>
          <w:rFonts w:eastAsia="Times New Roman" w:cstheme="minorHAnsi"/>
        </w:rPr>
        <w:t>Numpy</w:t>
      </w:r>
      <w:proofErr w:type="spellEnd"/>
      <w:r w:rsidR="00520F93" w:rsidRPr="00C306EC">
        <w:rPr>
          <w:rFonts w:eastAsia="Times New Roman" w:cstheme="minorHAnsi"/>
        </w:rPr>
        <w:t xml:space="preserve"> primarily </w:t>
      </w:r>
      <w:del w:id="908" w:author="Aqualonne" w:date="2019-11-14T20:26:00Z">
        <w:r w:rsidR="00520F93" w:rsidRPr="00C306EC" w:rsidDel="00DE53D5">
          <w:rPr>
            <w:rFonts w:eastAsia="Times New Roman" w:cstheme="minorHAnsi"/>
          </w:rPr>
          <w:delText>are our methods</w:delText>
        </w:r>
      </w:del>
      <w:ins w:id="909" w:author="Aqualonne" w:date="2019-11-14T20:26:00Z">
        <w:r w:rsidR="00DE53D5">
          <w:rPr>
            <w:rFonts w:eastAsia="Times New Roman" w:cstheme="minorHAnsi"/>
          </w:rPr>
          <w:t>allow us</w:t>
        </w:r>
      </w:ins>
      <w:r w:rsidR="00520F93" w:rsidRPr="00C306EC">
        <w:rPr>
          <w:rFonts w:eastAsia="Times New Roman" w:cstheme="minorHAnsi"/>
        </w:rPr>
        <w:t xml:space="preserve"> to work with data in general, </w:t>
      </w:r>
      <w:proofErr w:type="spellStart"/>
      <w:r w:rsidR="00520F93" w:rsidRPr="00C306EC">
        <w:rPr>
          <w:rFonts w:eastAsia="Times New Roman" w:cstheme="minorHAnsi"/>
        </w:rPr>
        <w:t>NetworkX</w:t>
      </w:r>
      <w:proofErr w:type="spellEnd"/>
      <w:r w:rsidR="00520F93" w:rsidRPr="00C306EC">
        <w:rPr>
          <w:rFonts w:eastAsia="Times New Roman" w:cstheme="minorHAnsi"/>
        </w:rPr>
        <w:t xml:space="preserve"> is used to generate network data </w:t>
      </w:r>
      <w:del w:id="910" w:author="Aqualonne" w:date="2019-11-14T20:26:00Z">
        <w:r w:rsidR="00520F93" w:rsidRPr="00C306EC" w:rsidDel="00DE53D5">
          <w:rPr>
            <w:rFonts w:eastAsia="Times New Roman" w:cstheme="minorHAnsi"/>
          </w:rPr>
          <w:delText>with associated methods</w:delText>
        </w:r>
      </w:del>
      <w:ins w:id="911" w:author="Aqualonne" w:date="2019-11-14T20:26:00Z">
        <w:r w:rsidR="00DE53D5">
          <w:rPr>
            <w:rFonts w:eastAsia="Times New Roman" w:cstheme="minorHAnsi"/>
          </w:rPr>
          <w:t>and measure their centrality</w:t>
        </w:r>
      </w:ins>
      <w:r w:rsidR="00520F93" w:rsidRPr="00C306EC">
        <w:rPr>
          <w:rFonts w:eastAsia="Times New Roman" w:cstheme="minorHAnsi"/>
        </w:rPr>
        <w:t xml:space="preserve">, and </w:t>
      </w:r>
      <w:del w:id="912" w:author="Aqualonne" w:date="2019-11-14T20:26:00Z">
        <w:r w:rsidR="00520F93" w:rsidRPr="00C306EC" w:rsidDel="00DE53D5">
          <w:rPr>
            <w:rFonts w:eastAsia="Times New Roman" w:cstheme="minorHAnsi"/>
          </w:rPr>
          <w:delText xml:space="preserve">SKLearn </w:delText>
        </w:r>
      </w:del>
      <w:proofErr w:type="spellStart"/>
      <w:ins w:id="913" w:author="Aqualonne" w:date="2019-11-14T20:26:00Z">
        <w:r w:rsidR="00DE53D5">
          <w:rPr>
            <w:rFonts w:eastAsia="Times New Roman" w:cstheme="minorHAnsi"/>
          </w:rPr>
          <w:t>scikit</w:t>
        </w:r>
        <w:proofErr w:type="spellEnd"/>
        <w:r w:rsidR="00DE53D5">
          <w:rPr>
            <w:rFonts w:eastAsia="Times New Roman" w:cstheme="minorHAnsi"/>
          </w:rPr>
          <w:t>-learn implements</w:t>
        </w:r>
      </w:ins>
      <w:del w:id="914" w:author="Aqualonne" w:date="2019-11-14T20:27:00Z">
        <w:r w:rsidR="00520F93" w:rsidRPr="00C306EC" w:rsidDel="00DE53D5">
          <w:rPr>
            <w:rFonts w:eastAsia="Times New Roman" w:cstheme="minorHAnsi"/>
          </w:rPr>
          <w:delText>serves as</w:delText>
        </w:r>
      </w:del>
      <w:r w:rsidR="00520F93" w:rsidRPr="00C306EC">
        <w:rPr>
          <w:rFonts w:eastAsia="Times New Roman" w:cstheme="minorHAnsi"/>
        </w:rPr>
        <w:t xml:space="preserve"> our </w:t>
      </w:r>
      <w:commentRangeStart w:id="915"/>
      <w:r w:rsidR="00520F93" w:rsidRPr="00C306EC">
        <w:rPr>
          <w:rFonts w:eastAsia="Times New Roman" w:cstheme="minorHAnsi"/>
        </w:rPr>
        <w:t>method</w:t>
      </w:r>
      <w:ins w:id="916" w:author="Aqualonne" w:date="2019-11-14T20:27:00Z">
        <w:r w:rsidR="00DE53D5">
          <w:rPr>
            <w:rFonts w:eastAsia="Times New Roman" w:cstheme="minorHAnsi"/>
          </w:rPr>
          <w:t>s</w:t>
        </w:r>
      </w:ins>
      <w:r w:rsidR="00520F93" w:rsidRPr="00C306EC">
        <w:rPr>
          <w:rFonts w:eastAsia="Times New Roman" w:cstheme="minorHAnsi"/>
        </w:rPr>
        <w:t xml:space="preserve"> </w:t>
      </w:r>
      <w:commentRangeEnd w:id="915"/>
      <w:r w:rsidR="00DE53D5">
        <w:rPr>
          <w:rStyle w:val="CommentReference"/>
        </w:rPr>
        <w:commentReference w:id="915"/>
      </w:r>
      <w:del w:id="917" w:author="Aqualonne" w:date="2019-11-14T20:27:00Z">
        <w:r w:rsidR="00520F93" w:rsidRPr="00C306EC" w:rsidDel="00DE53D5">
          <w:rPr>
            <w:rFonts w:eastAsia="Times New Roman" w:cstheme="minorHAnsi"/>
          </w:rPr>
          <w:delText xml:space="preserve">of </w:delText>
        </w:r>
      </w:del>
      <w:ins w:id="918" w:author="Aqualonne" w:date="2019-11-14T20:27:00Z">
        <w:r w:rsidR="00DE53D5">
          <w:rPr>
            <w:rFonts w:eastAsia="Times New Roman" w:cstheme="minorHAnsi"/>
          </w:rPr>
          <w:t>for</w:t>
        </w:r>
        <w:r w:rsidR="00DE53D5" w:rsidRPr="00C306EC">
          <w:rPr>
            <w:rFonts w:eastAsia="Times New Roman" w:cstheme="minorHAnsi"/>
          </w:rPr>
          <w:t xml:space="preserve"> </w:t>
        </w:r>
      </w:ins>
      <w:r w:rsidR="00520F93" w:rsidRPr="00C306EC">
        <w:rPr>
          <w:rFonts w:eastAsia="Times New Roman" w:cstheme="minorHAnsi"/>
        </w:rPr>
        <w:t>machine learning.</w:t>
      </w:r>
      <w:r w:rsidR="00520F93" w:rsidRPr="00C306EC">
        <w:rPr>
          <w:rFonts w:eastAsia="Times New Roman" w:cstheme="minorHAnsi"/>
        </w:rPr>
        <w:br/>
      </w:r>
    </w:p>
    <w:p w14:paraId="57C54C74" w14:textId="4002080F" w:rsidR="00520F93" w:rsidRPr="0058381A" w:rsidRDefault="0058381A" w:rsidP="0058381A">
      <w:pPr>
        <w:rPr>
          <w:rFonts w:eastAsiaTheme="minorEastAsia" w:cstheme="minorHAnsi"/>
        </w:rPr>
      </w:pPr>
      <w:r w:rsidRPr="0058381A">
        <w:rPr>
          <w:rFonts w:eastAsia="Times New Roman" w:cstheme="minorHAnsi"/>
          <w:b/>
          <w:bCs/>
          <w:u w:val="single"/>
        </w:rPr>
        <w:t xml:space="preserve">IIIB. </w:t>
      </w:r>
      <w:del w:id="919" w:author="Aqualonne" w:date="2019-11-14T20:30:00Z">
        <w:r w:rsidR="00520F93" w:rsidRPr="0058381A" w:rsidDel="00321D4E">
          <w:rPr>
            <w:rFonts w:eastAsia="Times New Roman" w:cstheme="minorHAnsi"/>
            <w:b/>
            <w:bCs/>
            <w:u w:val="single"/>
          </w:rPr>
          <w:delText>Data Generation</w:delText>
        </w:r>
      </w:del>
      <w:commentRangeStart w:id="920"/>
      <w:ins w:id="921" w:author="Aqualonne" w:date="2019-11-14T20:30:00Z">
        <w:r w:rsidR="00321D4E">
          <w:rPr>
            <w:rFonts w:eastAsia="Times New Roman" w:cstheme="minorHAnsi"/>
            <w:b/>
            <w:bCs/>
            <w:u w:val="single"/>
          </w:rPr>
          <w:t>Overall Process</w:t>
        </w:r>
      </w:ins>
      <w:commentRangeEnd w:id="920"/>
      <w:ins w:id="922" w:author="Aqualonne" w:date="2019-11-14T20:31:00Z">
        <w:r w:rsidR="00321D4E">
          <w:rPr>
            <w:rStyle w:val="CommentReference"/>
          </w:rPr>
          <w:commentReference w:id="920"/>
        </w:r>
      </w:ins>
      <w:r w:rsidR="00520F93" w:rsidRPr="0058381A">
        <w:rPr>
          <w:rFonts w:eastAsia="Times New Roman" w:cstheme="minorHAnsi"/>
        </w:rPr>
        <w:br/>
      </w:r>
      <w:r w:rsidR="00520F93" w:rsidRPr="0058381A">
        <w:rPr>
          <w:rFonts w:eastAsia="Times New Roman" w:cstheme="minorHAnsi"/>
        </w:rPr>
        <w:tab/>
      </w:r>
      <w:r w:rsidR="00520F93" w:rsidRPr="0058381A">
        <w:rPr>
          <w:rFonts w:eastAsia="Times New Roman" w:cstheme="minorHAnsi"/>
        </w:rPr>
        <w:br/>
      </w:r>
      <w:r w:rsidR="00520F93" w:rsidRPr="0058381A">
        <w:rPr>
          <w:rFonts w:eastAsia="Times New Roman" w:cstheme="minorHAnsi"/>
        </w:rPr>
        <w:tab/>
        <w:t xml:space="preserve">Our data comes from generating data for each of the combinations of scale free and small world; </w:t>
      </w:r>
      <w:commentRangeStart w:id="923"/>
      <w:r w:rsidR="00520F93" w:rsidRPr="0058381A">
        <w:rPr>
          <w:rFonts w:eastAsia="Times New Roman" w:cstheme="minorHAnsi"/>
        </w:rPr>
        <w:t>being random, only scale free, only small world, and both scale free and small world</w:t>
      </w:r>
      <w:commentRangeEnd w:id="923"/>
      <w:r w:rsidR="00321D4E">
        <w:rPr>
          <w:rStyle w:val="CommentReference"/>
        </w:rPr>
        <w:commentReference w:id="923"/>
      </w:r>
      <w:r w:rsidR="00520F93" w:rsidRPr="0058381A">
        <w:rPr>
          <w:rFonts w:eastAsia="Times New Roman" w:cstheme="minorHAnsi"/>
        </w:rPr>
        <w:t>. We generate 100 graphs for each type, further subdivided in that by taking 25 of each specified size within the array [100, 200, 400, 800]; thus creating a total of 400 different graph samples.</w:t>
      </w:r>
      <w:r w:rsidR="00520F93" w:rsidRPr="0058381A">
        <w:rPr>
          <w:rFonts w:eastAsia="Times New Roman" w:cstheme="minorHAnsi"/>
        </w:rPr>
        <w:br/>
      </w:r>
      <w:r w:rsidR="00520F93" w:rsidRPr="0058381A">
        <w:rPr>
          <w:rFonts w:eastAsia="Times New Roman" w:cstheme="minorHAnsi"/>
        </w:rPr>
        <w:tab/>
        <w:t xml:space="preserve">The specific data we are working with is found from a variety of </w:t>
      </w:r>
      <w:proofErr w:type="spellStart"/>
      <w:r w:rsidR="00520F93" w:rsidRPr="0058381A">
        <w:rPr>
          <w:rFonts w:eastAsia="Times New Roman" w:cstheme="minorHAnsi"/>
        </w:rPr>
        <w:t>NetworkX</w:t>
      </w:r>
      <w:proofErr w:type="spellEnd"/>
      <w:r w:rsidR="00520F93" w:rsidRPr="0058381A">
        <w:rPr>
          <w:rFonts w:eastAsia="Times New Roman" w:cstheme="minorHAnsi"/>
        </w:rPr>
        <w:t xml:space="preserve"> </w:t>
      </w:r>
      <w:del w:id="924" w:author="Aqualonne" w:date="2019-11-14T20:28:00Z">
        <w:r w:rsidR="00520F93" w:rsidRPr="0058381A" w:rsidDel="00DE53D5">
          <w:rPr>
            <w:rFonts w:eastAsia="Times New Roman" w:cstheme="minorHAnsi"/>
          </w:rPr>
          <w:delText xml:space="preserve">libraries </w:delText>
        </w:r>
      </w:del>
      <w:ins w:id="925" w:author="Aqualonne" w:date="2019-11-14T20:28:00Z">
        <w:r w:rsidR="00DE53D5">
          <w:rPr>
            <w:rFonts w:eastAsia="Times New Roman" w:cstheme="minorHAnsi"/>
          </w:rPr>
          <w:t>functions</w:t>
        </w:r>
        <w:r w:rsidR="00DE53D5" w:rsidRPr="0058381A">
          <w:rPr>
            <w:rFonts w:eastAsia="Times New Roman" w:cstheme="minorHAnsi"/>
          </w:rPr>
          <w:t xml:space="preserve"> </w:t>
        </w:r>
      </w:ins>
      <w:r w:rsidR="00520F93" w:rsidRPr="0058381A">
        <w:rPr>
          <w:rFonts w:eastAsia="Times New Roman" w:cstheme="minorHAnsi"/>
        </w:rPr>
        <w:t xml:space="preserve">that allow </w:t>
      </w:r>
      <w:r w:rsidR="00520F93" w:rsidRPr="0058381A">
        <w:rPr>
          <w:rFonts w:eastAsia="Times New Roman" w:cstheme="minorHAnsi"/>
        </w:rPr>
        <w:lastRenderedPageBreak/>
        <w:t xml:space="preserve">us to take the data given a graph. The specifics we are working with are as follows; both degree and </w:t>
      </w:r>
      <w:commentRangeStart w:id="926"/>
      <w:r w:rsidR="00520F93" w:rsidRPr="0058381A">
        <w:rPr>
          <w:rFonts w:eastAsia="Times New Roman" w:cstheme="minorHAnsi"/>
        </w:rPr>
        <w:t>closeness</w:t>
      </w:r>
      <w:commentRangeEnd w:id="926"/>
      <w:r w:rsidR="00DE53D5">
        <w:rPr>
          <w:rStyle w:val="CommentReference"/>
        </w:rPr>
        <w:commentReference w:id="926"/>
      </w:r>
      <w:r w:rsidR="00520F93" w:rsidRPr="0058381A">
        <w:rPr>
          <w:rFonts w:eastAsia="Times New Roman" w:cstheme="minorHAnsi"/>
        </w:rPr>
        <w:t xml:space="preserve"> rank are taken from </w:t>
      </w:r>
      <w:proofErr w:type="spellStart"/>
      <w:r w:rsidR="00520F93" w:rsidRPr="0058381A">
        <w:rPr>
          <w:rFonts w:eastAsia="Times New Roman" w:cstheme="minorHAnsi"/>
        </w:rPr>
        <w:t>NetworkX’s</w:t>
      </w:r>
      <w:proofErr w:type="spellEnd"/>
      <w:r w:rsidR="00520F93" w:rsidRPr="0058381A">
        <w:rPr>
          <w:rFonts w:eastAsia="Times New Roman" w:cstheme="minorHAnsi"/>
        </w:rPr>
        <w:t xml:space="preserve"> degree centrality method, betweenness ranking is taken from the betweenness centrality method, load rank is taken from the load centrality method, and reach rank is taken from the global reaching centrality</w:t>
      </w:r>
      <w:commentRangeStart w:id="927"/>
      <w:r w:rsidR="00520F93" w:rsidRPr="0058381A">
        <w:rPr>
          <w:rFonts w:eastAsia="Times New Roman" w:cstheme="minorHAnsi"/>
        </w:rPr>
        <w:t>.</w:t>
      </w:r>
      <w:commentRangeEnd w:id="927"/>
      <w:r w:rsidR="00321D4E">
        <w:rPr>
          <w:rStyle w:val="CommentReference"/>
        </w:rPr>
        <w:commentReference w:id="927"/>
      </w:r>
      <w:r w:rsidR="00520F93" w:rsidRPr="0058381A">
        <w:rPr>
          <w:rFonts w:eastAsia="Times New Roman" w:cstheme="minorHAnsi"/>
        </w:rPr>
        <w:br/>
      </w:r>
      <w:r w:rsidR="00520F93" w:rsidRPr="0058381A">
        <w:rPr>
          <w:rFonts w:eastAsia="Times New Roman" w:cstheme="minorHAnsi"/>
        </w:rPr>
        <w:tab/>
        <w:t xml:space="preserve">Using this data we then calculated correlations, between each element. To calculate </w:t>
      </w:r>
      <w:proofErr w:type="gramStart"/>
      <w:r w:rsidR="00520F93" w:rsidRPr="0058381A">
        <w:rPr>
          <w:rFonts w:eastAsia="Times New Roman" w:cstheme="minorHAnsi"/>
        </w:rPr>
        <w:t>this</w:t>
      </w:r>
      <w:proofErr w:type="gramEnd"/>
      <w:r w:rsidR="00520F93" w:rsidRPr="0058381A">
        <w:rPr>
          <w:rFonts w:eastAsia="Times New Roman" w:cstheme="minorHAnsi"/>
        </w:rPr>
        <w:t xml:space="preserve"> we simply used Pandas’ correlation method. From there we specified to calculate for these three different correlations: </w:t>
      </w:r>
      <w:proofErr w:type="spellStart"/>
      <w:r w:rsidR="00520F93" w:rsidRPr="0058381A">
        <w:rPr>
          <w:rFonts w:eastAsia="Times New Roman" w:cstheme="minorHAnsi"/>
        </w:rPr>
        <w:t>pearson</w:t>
      </w:r>
      <w:proofErr w:type="spellEnd"/>
      <w:r w:rsidR="00520F93" w:rsidRPr="0058381A">
        <w:rPr>
          <w:rFonts w:eastAsia="Times New Roman" w:cstheme="minorHAnsi"/>
        </w:rPr>
        <w:t xml:space="preserve">, spearman, and </w:t>
      </w:r>
      <w:proofErr w:type="spellStart"/>
      <w:r w:rsidR="00520F93" w:rsidRPr="0058381A">
        <w:rPr>
          <w:rFonts w:eastAsia="Times New Roman" w:cstheme="minorHAnsi"/>
        </w:rPr>
        <w:t>kendall</w:t>
      </w:r>
      <w:proofErr w:type="spellEnd"/>
      <w:r w:rsidR="00520F93" w:rsidRPr="0058381A">
        <w:rPr>
          <w:rFonts w:eastAsia="Times New Roman" w:cstheme="minorHAnsi"/>
        </w:rPr>
        <w:t>.</w:t>
      </w:r>
    </w:p>
    <w:p w14:paraId="2246E984" w14:textId="0D352448" w:rsidR="00520F93" w:rsidRPr="00C306EC" w:rsidRDefault="00520F93">
      <w:pPr>
        <w:rPr>
          <w:rFonts w:eastAsiaTheme="minorEastAsia" w:cstheme="minorHAnsi"/>
        </w:rPr>
      </w:pPr>
    </w:p>
    <w:p w14:paraId="6322EA87" w14:textId="1ABA1295" w:rsidR="00520F93" w:rsidRPr="00C306EC" w:rsidRDefault="00520F93">
      <w:pPr>
        <w:rPr>
          <w:rFonts w:eastAsiaTheme="minorEastAsia" w:cstheme="minorHAnsi"/>
        </w:rPr>
      </w:pPr>
    </w:p>
    <w:p w14:paraId="6F0C4061" w14:textId="4E49BE16" w:rsidR="00520F93" w:rsidRPr="00C306EC" w:rsidRDefault="00520F93">
      <w:pPr>
        <w:rPr>
          <w:rFonts w:eastAsiaTheme="minorEastAsia" w:cstheme="minorHAnsi"/>
        </w:rPr>
      </w:pPr>
      <w:r w:rsidRPr="00C306EC">
        <w:rPr>
          <w:rFonts w:eastAsia="Times New Roman" w:cstheme="minorHAnsi"/>
          <w:noProof/>
        </w:rPr>
        <w:drawing>
          <wp:inline distT="114300" distB="114300" distL="114300" distR="114300" wp14:anchorId="523F922C" wp14:editId="7F69CAEB">
            <wp:extent cx="5329238" cy="5193539"/>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t="1300"/>
                    <a:stretch>
                      <a:fillRect/>
                    </a:stretch>
                  </pic:blipFill>
                  <pic:spPr>
                    <a:xfrm>
                      <a:off x="0" y="0"/>
                      <a:ext cx="5329238" cy="5193539"/>
                    </a:xfrm>
                    <a:prstGeom prst="rect">
                      <a:avLst/>
                    </a:prstGeom>
                    <a:ln/>
                  </pic:spPr>
                </pic:pic>
              </a:graphicData>
            </a:graphic>
          </wp:inline>
        </w:drawing>
      </w:r>
    </w:p>
    <w:p w14:paraId="01C0DA5D" w14:textId="401BF599" w:rsidR="00520F93" w:rsidRPr="00C22243" w:rsidRDefault="0063739D" w:rsidP="00C22243">
      <w:pPr>
        <w:ind w:firstLine="1080"/>
        <w:rPr>
          <w:rFonts w:eastAsia="Times New Roman" w:cstheme="minorHAnsi"/>
          <w:iCs/>
        </w:rPr>
      </w:pPr>
      <w:del w:id="928" w:author="romerta@miamioh.edu" w:date="2019-11-22T20:59:00Z">
        <w:r w:rsidRPr="00C306EC" w:rsidDel="00961AA6">
          <w:rPr>
            <w:rFonts w:eastAsiaTheme="minorEastAsia" w:cstheme="minorHAnsi"/>
            <w:noProof/>
          </w:rPr>
          <mc:AlternateContent>
            <mc:Choice Requires="wpg">
              <w:drawing>
                <wp:anchor distT="0" distB="0" distL="114300" distR="114300" simplePos="0" relativeHeight="251669504" behindDoc="0" locked="0" layoutInCell="1" allowOverlap="1" wp14:anchorId="12D3331B" wp14:editId="0A55761A">
                  <wp:simplePos x="0" y="0"/>
                  <wp:positionH relativeFrom="margin">
                    <wp:align>center</wp:align>
                  </wp:positionH>
                  <wp:positionV relativeFrom="paragraph">
                    <wp:posOffset>421005</wp:posOffset>
                  </wp:positionV>
                  <wp:extent cx="5162550" cy="1343025"/>
                  <wp:effectExtent l="0" t="0" r="0" b="9525"/>
                  <wp:wrapTopAndBottom/>
                  <wp:docPr id="18" name="Group 18"/>
                  <wp:cNvGraphicFramePr/>
                  <a:graphic xmlns:a="http://schemas.openxmlformats.org/drawingml/2006/main">
                    <a:graphicData uri="http://schemas.microsoft.com/office/word/2010/wordprocessingGroup">
                      <wpg:wgp>
                        <wpg:cNvGrpSpPr/>
                        <wpg:grpSpPr>
                          <a:xfrm>
                            <a:off x="0" y="0"/>
                            <a:ext cx="5162550" cy="1343025"/>
                            <a:chOff x="0" y="0"/>
                            <a:chExt cx="5162550" cy="1343025"/>
                          </a:xfrm>
                        </wpg:grpSpPr>
                        <pic:pic xmlns:pic="http://schemas.openxmlformats.org/drawingml/2006/picture">
                          <pic:nvPicPr>
                            <pic:cNvPr id="16" name="Picture 16"/>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1019175" y="0"/>
                              <a:ext cx="3114675" cy="866775"/>
                            </a:xfrm>
                            <a:prstGeom prst="rect">
                              <a:avLst/>
                            </a:prstGeom>
                          </pic:spPr>
                        </pic:pic>
                        <wps:wsp>
                          <wps:cNvPr id="17" name="Text Box 17"/>
                          <wps:cNvSpPr txBox="1"/>
                          <wps:spPr>
                            <a:xfrm>
                              <a:off x="0" y="885825"/>
                              <a:ext cx="5162550" cy="457200"/>
                            </a:xfrm>
                            <a:prstGeom prst="rect">
                              <a:avLst/>
                            </a:prstGeom>
                            <a:solidFill>
                              <a:schemeClr val="lt1"/>
                            </a:solidFill>
                            <a:ln w="6350">
                              <a:noFill/>
                            </a:ln>
                          </wps:spPr>
                          <wps:txbx>
                            <w:txbxContent>
                              <w:p w14:paraId="7677C073" w14:textId="5EFAC837" w:rsidR="00CC7AB5" w:rsidRDefault="00CC7AB5" w:rsidP="00944E57">
                                <w:r>
                                  <w:t>Table 3. Correlation table for closeness rank and harmonic rank for the graph depicted in figure 6.</w:t>
                                </w:r>
                              </w:p>
                              <w:p w14:paraId="70BB1C62" w14:textId="77777777" w:rsidR="00CC7AB5" w:rsidRDefault="00CC7A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D3331B" id="Group 18" o:spid="_x0000_s1062" style="position:absolute;left:0;text-align:left;margin-left:0;margin-top:33.15pt;width:406.5pt;height:105.75pt;z-index:251669504;mso-position-horizontal:center;mso-position-horizontal-relative:margin" coordsize="51625,13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">
                  <v:shape id="Picture 16" o:spid="_x0000_s1063" type="#_x0000_t75" style="position:absolute;left:10191;width:31147;height:8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">
                    <v:imagedata r:id="rId35" o:title=""/>
                  </v:shape>
                  <v:shape id="Text Box 17" o:spid="_x0000_s1064" type="#_x0000_t202" style="position:absolute;top:8858;width:5162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14:paraId="7677C073" w14:textId="5EFAC837" w:rsidR="00CC7AB5" w:rsidRDefault="00CC7AB5" w:rsidP="00944E57">
                          <w:r>
                            <w:t>Table 3. Correlation table for closeness rank and harmonic rank for the graph depicted in figure 6.</w:t>
                          </w:r>
                        </w:p>
                        <w:p w14:paraId="70BB1C62" w14:textId="77777777" w:rsidR="00CC7AB5" w:rsidRDefault="00CC7AB5"/>
                      </w:txbxContent>
                    </v:textbox>
                  </v:shape>
                  <w10:wrap type="topAndBottom" anchorx="margin"/>
                </v:group>
              </w:pict>
            </mc:Fallback>
          </mc:AlternateContent>
        </w:r>
      </w:del>
      <w:commentRangeStart w:id="929"/>
      <w:r w:rsidR="00520F93" w:rsidRPr="00C22243">
        <w:rPr>
          <w:rFonts w:eastAsia="Times New Roman" w:cstheme="minorHAnsi"/>
          <w:iCs/>
        </w:rPr>
        <w:t xml:space="preserve">Fig. </w:t>
      </w:r>
      <w:r w:rsidR="0058381A" w:rsidRPr="00C22243">
        <w:rPr>
          <w:rFonts w:eastAsia="Times New Roman" w:cstheme="minorHAnsi"/>
          <w:iCs/>
        </w:rPr>
        <w:t>8</w:t>
      </w:r>
      <w:r w:rsidR="00520F93" w:rsidRPr="00C22243">
        <w:rPr>
          <w:rFonts w:eastAsia="Times New Roman" w:cstheme="minorHAnsi"/>
          <w:iCs/>
        </w:rPr>
        <w:t>. Correlation Heatmap</w:t>
      </w:r>
      <w:commentRangeEnd w:id="929"/>
      <w:r w:rsidR="00321D4E">
        <w:rPr>
          <w:rStyle w:val="CommentReference"/>
        </w:rPr>
        <w:commentReference w:id="929"/>
      </w:r>
    </w:p>
    <w:p w14:paraId="5C2EED80" w14:textId="2DEBF69E" w:rsidR="0063739D" w:rsidRDefault="00961AA6">
      <w:pPr>
        <w:rPr>
          <w:ins w:id="930" w:author="romerta@miamioh.edu" w:date="2019-11-22T20:38:00Z"/>
          <w:rFonts w:eastAsia="Times New Roman" w:cstheme="minorHAnsi"/>
          <w:iCs/>
        </w:rPr>
      </w:pPr>
      <w:r>
        <w:rPr>
          <w:rFonts w:eastAsia="Times New Roman" w:cstheme="minorHAnsi"/>
          <w:iCs/>
          <w:noProof/>
        </w:rPr>
        <w:lastRenderedPageBreak/>
        <mc:AlternateContent>
          <mc:Choice Requires="wpg">
            <w:drawing>
              <wp:anchor distT="0" distB="0" distL="114300" distR="114300" simplePos="0" relativeHeight="251700224" behindDoc="0" locked="0" layoutInCell="1" allowOverlap="1" wp14:anchorId="349A02C6" wp14:editId="5060E383">
                <wp:simplePos x="0" y="0"/>
                <wp:positionH relativeFrom="margin">
                  <wp:align>center</wp:align>
                </wp:positionH>
                <wp:positionV relativeFrom="paragraph">
                  <wp:posOffset>273685</wp:posOffset>
                </wp:positionV>
                <wp:extent cx="5162550" cy="1257300"/>
                <wp:effectExtent l="0" t="0" r="0" b="0"/>
                <wp:wrapTopAndBottom/>
                <wp:docPr id="43" name="Group 43"/>
                <wp:cNvGraphicFramePr/>
                <a:graphic xmlns:a="http://schemas.openxmlformats.org/drawingml/2006/main">
                  <a:graphicData uri="http://schemas.microsoft.com/office/word/2010/wordprocessingGroup">
                    <wpg:wgp>
                      <wpg:cNvGrpSpPr/>
                      <wpg:grpSpPr>
                        <a:xfrm>
                          <a:off x="0" y="0"/>
                          <a:ext cx="5162550" cy="1257300"/>
                          <a:chOff x="0" y="0"/>
                          <a:chExt cx="5162550" cy="1257300"/>
                        </a:xfrm>
                      </wpg:grpSpPr>
                      <pic:pic xmlns:pic="http://schemas.openxmlformats.org/drawingml/2006/picture">
                        <pic:nvPicPr>
                          <pic:cNvPr id="41" name="Picture 41"/>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1047750" y="0"/>
                            <a:ext cx="3009900" cy="800100"/>
                          </a:xfrm>
                          <a:prstGeom prst="rect">
                            <a:avLst/>
                          </a:prstGeom>
                        </pic:spPr>
                      </pic:pic>
                      <wps:wsp>
                        <wps:cNvPr id="42" name="Text Box 42"/>
                        <wps:cNvSpPr txBox="1"/>
                        <wps:spPr>
                          <a:xfrm>
                            <a:off x="0" y="800100"/>
                            <a:ext cx="5162550" cy="457200"/>
                          </a:xfrm>
                          <a:prstGeom prst="rect">
                            <a:avLst/>
                          </a:prstGeom>
                          <a:solidFill>
                            <a:schemeClr val="lt1"/>
                          </a:solidFill>
                          <a:ln w="6350">
                            <a:noFill/>
                          </a:ln>
                        </wps:spPr>
                        <wps:txbx>
                          <w:txbxContent>
                            <w:p w14:paraId="78EF283D" w14:textId="4C560F48" w:rsidR="00961AA6" w:rsidRDefault="00961AA6" w:rsidP="00961AA6">
                              <w:r w:rsidRPr="00961AA6">
                                <w:rPr>
                                  <w:highlight w:val="yellow"/>
                                  <w:rPrChange w:id="931" w:author="romerta@miamioh.edu" w:date="2019-11-22T21:00:00Z">
                                    <w:rPr/>
                                  </w:rPrChange>
                                </w:rPr>
                                <w:t xml:space="preserve">Table </w:t>
                              </w:r>
                              <w:ins w:id="932" w:author="romerta@miamioh.edu" w:date="2019-11-22T21:00:00Z">
                                <w:r w:rsidRPr="00961AA6">
                                  <w:rPr>
                                    <w:highlight w:val="yellow"/>
                                    <w:rPrChange w:id="933" w:author="romerta@miamioh.edu" w:date="2019-11-22T21:00:00Z">
                                      <w:rPr/>
                                    </w:rPrChange>
                                  </w:rPr>
                                  <w:t>2</w:t>
                                </w:r>
                              </w:ins>
                              <w:del w:id="934" w:author="romerta@miamioh.edu" w:date="2019-11-22T21:00:00Z">
                                <w:r w:rsidRPr="00961AA6" w:rsidDel="00961AA6">
                                  <w:rPr>
                                    <w:highlight w:val="yellow"/>
                                    <w:rPrChange w:id="935" w:author="romerta@miamioh.edu" w:date="2019-11-22T21:00:00Z">
                                      <w:rPr/>
                                    </w:rPrChange>
                                  </w:rPr>
                                  <w:delText>3</w:delText>
                                </w:r>
                              </w:del>
                              <w:r w:rsidRPr="00961AA6">
                                <w:rPr>
                                  <w:highlight w:val="yellow"/>
                                  <w:rPrChange w:id="936" w:author="romerta@miamioh.edu" w:date="2019-11-22T21:00:00Z">
                                    <w:rPr/>
                                  </w:rPrChange>
                                </w:rPr>
                                <w:t xml:space="preserve">. Correlation table for closeness rank and harmonic rank for the graph depicted in figure </w:t>
                              </w:r>
                              <w:ins w:id="937" w:author="romerta@miamioh.edu" w:date="2019-11-22T21:00:00Z">
                                <w:r w:rsidRPr="00961AA6">
                                  <w:rPr>
                                    <w:highlight w:val="yellow"/>
                                    <w:rPrChange w:id="938" w:author="romerta@miamioh.edu" w:date="2019-11-22T21:00:00Z">
                                      <w:rPr/>
                                    </w:rPrChange>
                                  </w:rPr>
                                  <w:t>1</w:t>
                                </w:r>
                              </w:ins>
                              <w:del w:id="939" w:author="romerta@miamioh.edu" w:date="2019-11-22T21:00:00Z">
                                <w:r w:rsidRPr="00961AA6" w:rsidDel="00961AA6">
                                  <w:rPr>
                                    <w:highlight w:val="yellow"/>
                                    <w:rPrChange w:id="940" w:author="romerta@miamioh.edu" w:date="2019-11-22T21:00:00Z">
                                      <w:rPr/>
                                    </w:rPrChange>
                                  </w:rPr>
                                  <w:delText>6</w:delText>
                                </w:r>
                              </w:del>
                              <w:r w:rsidRPr="00961AA6">
                                <w:rPr>
                                  <w:highlight w:val="yellow"/>
                                  <w:rPrChange w:id="941" w:author="romerta@miamioh.edu" w:date="2019-11-22T21:00:00Z">
                                    <w:rPr/>
                                  </w:rPrChange>
                                </w:rPr>
                                <w:t>.</w:t>
                              </w:r>
                            </w:p>
                            <w:p w14:paraId="09E7998F" w14:textId="77777777" w:rsidR="00961AA6" w:rsidRDefault="00961AA6" w:rsidP="00961A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49A02C6" id="Group 43" o:spid="_x0000_s1065" style="position:absolute;margin-left:0;margin-top:21.55pt;width:406.5pt;height:99pt;z-index:251700224;mso-position-horizontal:center;mso-position-horizontal-relative:margin" coordsize="51625,125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">
                <v:shape id="Picture 41" o:spid="_x0000_s1066" type="#_x0000_t75" style="position:absolute;left:10477;width:30099;height:8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">
                  <v:imagedata r:id="rId37" o:title=""/>
                </v:shape>
                <v:shape id="Text Box 42" o:spid="_x0000_s1067" type="#_x0000_t202" style="position:absolute;top:8001;width:5162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" fillcolor="white [3201]" stroked="f" strokeweight=".5pt">
                  <v:textbox>
                    <w:txbxContent>
                      <w:p w14:paraId="78EF283D" w14:textId="4C560F48" w:rsidR="00961AA6" w:rsidRDefault="00961AA6" w:rsidP="00961AA6">
                        <w:r w:rsidRPr="00961AA6">
                          <w:rPr>
                            <w:highlight w:val="yellow"/>
                            <w:rPrChange w:id="942" w:author="romerta@miamioh.edu" w:date="2019-11-22T21:00:00Z">
                              <w:rPr/>
                            </w:rPrChange>
                          </w:rPr>
                          <w:t xml:space="preserve">Table </w:t>
                        </w:r>
                        <w:ins w:id="943" w:author="romerta@miamioh.edu" w:date="2019-11-22T21:00:00Z">
                          <w:r w:rsidRPr="00961AA6">
                            <w:rPr>
                              <w:highlight w:val="yellow"/>
                              <w:rPrChange w:id="944" w:author="romerta@miamioh.edu" w:date="2019-11-22T21:00:00Z">
                                <w:rPr/>
                              </w:rPrChange>
                            </w:rPr>
                            <w:t>2</w:t>
                          </w:r>
                        </w:ins>
                        <w:del w:id="945" w:author="romerta@miamioh.edu" w:date="2019-11-22T21:00:00Z">
                          <w:r w:rsidRPr="00961AA6" w:rsidDel="00961AA6">
                            <w:rPr>
                              <w:highlight w:val="yellow"/>
                              <w:rPrChange w:id="946" w:author="romerta@miamioh.edu" w:date="2019-11-22T21:00:00Z">
                                <w:rPr/>
                              </w:rPrChange>
                            </w:rPr>
                            <w:delText>3</w:delText>
                          </w:r>
                        </w:del>
                        <w:r w:rsidRPr="00961AA6">
                          <w:rPr>
                            <w:highlight w:val="yellow"/>
                            <w:rPrChange w:id="947" w:author="romerta@miamioh.edu" w:date="2019-11-22T21:00:00Z">
                              <w:rPr/>
                            </w:rPrChange>
                          </w:rPr>
                          <w:t xml:space="preserve">. Correlation table for closeness rank and harmonic rank for the graph depicted in figure </w:t>
                        </w:r>
                        <w:ins w:id="948" w:author="romerta@miamioh.edu" w:date="2019-11-22T21:00:00Z">
                          <w:r w:rsidRPr="00961AA6">
                            <w:rPr>
                              <w:highlight w:val="yellow"/>
                              <w:rPrChange w:id="949" w:author="romerta@miamioh.edu" w:date="2019-11-22T21:00:00Z">
                                <w:rPr/>
                              </w:rPrChange>
                            </w:rPr>
                            <w:t>1</w:t>
                          </w:r>
                        </w:ins>
                        <w:del w:id="950" w:author="romerta@miamioh.edu" w:date="2019-11-22T21:00:00Z">
                          <w:r w:rsidRPr="00961AA6" w:rsidDel="00961AA6">
                            <w:rPr>
                              <w:highlight w:val="yellow"/>
                              <w:rPrChange w:id="951" w:author="romerta@miamioh.edu" w:date="2019-11-22T21:00:00Z">
                                <w:rPr/>
                              </w:rPrChange>
                            </w:rPr>
                            <w:delText>6</w:delText>
                          </w:r>
                        </w:del>
                        <w:r w:rsidRPr="00961AA6">
                          <w:rPr>
                            <w:highlight w:val="yellow"/>
                            <w:rPrChange w:id="952" w:author="romerta@miamioh.edu" w:date="2019-11-22T21:00:00Z">
                              <w:rPr/>
                            </w:rPrChange>
                          </w:rPr>
                          <w:t>.</w:t>
                        </w:r>
                      </w:p>
                      <w:p w14:paraId="09E7998F" w14:textId="77777777" w:rsidR="00961AA6" w:rsidRDefault="00961AA6" w:rsidP="00961AA6"/>
                    </w:txbxContent>
                  </v:textbox>
                </v:shape>
                <w10:wrap type="topAndBottom" anchorx="margin"/>
              </v:group>
            </w:pict>
          </mc:Fallback>
        </mc:AlternateContent>
      </w:r>
    </w:p>
    <w:p w14:paraId="10943B36" w14:textId="2F53EBE1" w:rsidR="0063739D" w:rsidRPr="00C306EC" w:rsidRDefault="0063739D" w:rsidP="0063739D">
      <w:pPr>
        <w:ind w:firstLine="720"/>
        <w:rPr>
          <w:ins w:id="953" w:author="romerta@miamioh.edu" w:date="2019-11-22T20:39:00Z"/>
          <w:rFonts w:eastAsiaTheme="minorEastAsia" w:cstheme="minorHAnsi"/>
        </w:rPr>
      </w:pPr>
      <w:ins w:id="954" w:author="romerta@miamioh.edu" w:date="2019-11-22T20:38:00Z">
        <w:r>
          <w:rPr>
            <w:rFonts w:eastAsia="Times New Roman" w:cstheme="minorHAnsi"/>
            <w:iCs/>
          </w:rPr>
          <w:tab/>
        </w:r>
        <w:r w:rsidRPr="00961AA6">
          <w:rPr>
            <w:rFonts w:eastAsia="Times New Roman" w:cstheme="minorHAnsi"/>
            <w:iCs/>
            <w:highlight w:val="yellow"/>
            <w:rPrChange w:id="955" w:author="romerta@miamioh.edu" w:date="2019-11-22T21:00:00Z">
              <w:rPr>
                <w:rFonts w:eastAsia="Times New Roman" w:cstheme="minorHAnsi"/>
                <w:iCs/>
              </w:rPr>
            </w:rPrChange>
          </w:rPr>
          <w:t xml:space="preserve">An important note on correlation, </w:t>
        </w:r>
      </w:ins>
      <w:ins w:id="956" w:author="romerta@miamioh.edu" w:date="2019-11-22T20:39:00Z">
        <w:r w:rsidRPr="00961AA6">
          <w:rPr>
            <w:rFonts w:eastAsiaTheme="minorEastAsia" w:cstheme="minorHAnsi"/>
            <w:highlight w:val="yellow"/>
            <w:rPrChange w:id="957" w:author="romerta@miamioh.edu" w:date="2019-11-22T21:00:00Z">
              <w:rPr>
                <w:rFonts w:eastAsiaTheme="minorEastAsia" w:cstheme="minorHAnsi"/>
              </w:rPr>
            </w:rPrChange>
          </w:rPr>
          <w:t>t</w:t>
        </w:r>
        <w:commentRangeStart w:id="958"/>
        <w:r w:rsidRPr="00961AA6">
          <w:rPr>
            <w:rFonts w:eastAsiaTheme="minorEastAsia" w:cstheme="minorHAnsi"/>
            <w:highlight w:val="yellow"/>
            <w:rPrChange w:id="959" w:author="romerta@miamioh.edu" w:date="2019-11-22T21:00:00Z">
              <w:rPr>
                <w:rFonts w:eastAsiaTheme="minorEastAsia" w:cstheme="minorHAnsi"/>
              </w:rPr>
            </w:rPrChange>
          </w:rPr>
          <w:t xml:space="preserve">he graph depicted in Figure </w:t>
        </w:r>
      </w:ins>
      <w:ins w:id="960" w:author="romerta@miamioh.edu" w:date="2019-11-22T21:00:00Z">
        <w:r w:rsidR="00961AA6" w:rsidRPr="00961AA6">
          <w:rPr>
            <w:rFonts w:eastAsiaTheme="minorEastAsia" w:cstheme="minorHAnsi"/>
            <w:highlight w:val="yellow"/>
            <w:rPrChange w:id="961" w:author="romerta@miamioh.edu" w:date="2019-11-22T21:00:00Z">
              <w:rPr>
                <w:rFonts w:eastAsiaTheme="minorEastAsia" w:cstheme="minorHAnsi"/>
              </w:rPr>
            </w:rPrChange>
          </w:rPr>
          <w:t xml:space="preserve">1 </w:t>
        </w:r>
      </w:ins>
      <w:ins w:id="962" w:author="romerta@miamioh.edu" w:date="2019-11-22T20:39:00Z">
        <w:r w:rsidRPr="00961AA6">
          <w:rPr>
            <w:rFonts w:eastAsiaTheme="minorEastAsia" w:cstheme="minorHAnsi"/>
            <w:highlight w:val="yellow"/>
            <w:rPrChange w:id="963" w:author="romerta@miamioh.edu" w:date="2019-11-22T21:00:00Z">
              <w:rPr>
                <w:rFonts w:eastAsiaTheme="minorEastAsia" w:cstheme="minorHAnsi"/>
              </w:rPr>
            </w:rPrChange>
          </w:rPr>
          <w:t xml:space="preserve">is a simple graph with </w:t>
        </w:r>
        <w:proofErr w:type="gramStart"/>
        <w:r w:rsidRPr="00961AA6">
          <w:rPr>
            <w:rFonts w:eastAsiaTheme="minorEastAsia" w:cstheme="minorHAnsi"/>
            <w:highlight w:val="yellow"/>
            <w:rPrChange w:id="964" w:author="romerta@miamioh.edu" w:date="2019-11-22T21:00:00Z">
              <w:rPr>
                <w:rFonts w:eastAsiaTheme="minorEastAsia" w:cstheme="minorHAnsi"/>
              </w:rPr>
            </w:rPrChange>
          </w:rPr>
          <w:t>all of</w:t>
        </w:r>
        <w:proofErr w:type="gramEnd"/>
        <w:r w:rsidRPr="00961AA6">
          <w:rPr>
            <w:rFonts w:eastAsiaTheme="minorEastAsia" w:cstheme="minorHAnsi"/>
            <w:highlight w:val="yellow"/>
            <w:rPrChange w:id="965" w:author="romerta@miamioh.edu" w:date="2019-11-22T21:00:00Z">
              <w:rPr>
                <w:rFonts w:eastAsiaTheme="minorEastAsia" w:cstheme="minorHAnsi"/>
              </w:rPr>
            </w:rPrChange>
          </w:rPr>
          <w:t xml:space="preserve"> the nodes connected to one another. So, it should be expected that the results of calculating the harmonic centrality to be similarly ranked as the closeness centrality ranking. In fact, there is an expectation for harmonic centrality to be closely correlated to closeness centrality (Boldi and Vigna). As you can see in Table </w:t>
        </w:r>
      </w:ins>
      <w:ins w:id="966" w:author="romerta@miamioh.edu" w:date="2019-11-22T21:00:00Z">
        <w:r w:rsidR="00961AA6" w:rsidRPr="00961AA6">
          <w:rPr>
            <w:rFonts w:eastAsiaTheme="minorEastAsia" w:cstheme="minorHAnsi"/>
            <w:highlight w:val="yellow"/>
            <w:rPrChange w:id="967" w:author="romerta@miamioh.edu" w:date="2019-11-22T21:00:00Z">
              <w:rPr>
                <w:rFonts w:eastAsiaTheme="minorEastAsia" w:cstheme="minorHAnsi"/>
              </w:rPr>
            </w:rPrChange>
          </w:rPr>
          <w:t>1</w:t>
        </w:r>
      </w:ins>
      <w:ins w:id="968" w:author="romerta@miamioh.edu" w:date="2019-11-22T20:39:00Z">
        <w:r w:rsidRPr="00961AA6">
          <w:rPr>
            <w:rFonts w:eastAsiaTheme="minorEastAsia" w:cstheme="minorHAnsi"/>
            <w:highlight w:val="yellow"/>
            <w:rPrChange w:id="969" w:author="romerta@miamioh.edu" w:date="2019-11-22T21:00:00Z">
              <w:rPr>
                <w:rFonts w:eastAsiaTheme="minorEastAsia" w:cstheme="minorHAnsi"/>
              </w:rPr>
            </w:rPrChange>
          </w:rPr>
          <w:t xml:space="preserve">, the closeness ranks, and the harmonic ranks are very close together and the nodes typically have the same rank and show a strong correlation as shown in Table </w:t>
        </w:r>
      </w:ins>
      <w:ins w:id="970" w:author="romerta@miamioh.edu" w:date="2019-11-22T21:00:00Z">
        <w:r w:rsidR="00961AA6" w:rsidRPr="00961AA6">
          <w:rPr>
            <w:rFonts w:eastAsiaTheme="minorEastAsia" w:cstheme="minorHAnsi"/>
            <w:highlight w:val="yellow"/>
            <w:rPrChange w:id="971" w:author="romerta@miamioh.edu" w:date="2019-11-22T21:00:00Z">
              <w:rPr>
                <w:rFonts w:eastAsiaTheme="minorEastAsia" w:cstheme="minorHAnsi"/>
              </w:rPr>
            </w:rPrChange>
          </w:rPr>
          <w:t>2</w:t>
        </w:r>
      </w:ins>
      <w:ins w:id="972" w:author="romerta@miamioh.edu" w:date="2019-11-22T20:39:00Z">
        <w:r w:rsidRPr="00961AA6">
          <w:rPr>
            <w:rFonts w:eastAsiaTheme="minorEastAsia" w:cstheme="minorHAnsi"/>
            <w:highlight w:val="yellow"/>
            <w:rPrChange w:id="973" w:author="romerta@miamioh.edu" w:date="2019-11-22T21:00:00Z">
              <w:rPr>
                <w:rFonts w:eastAsiaTheme="minorEastAsia" w:cstheme="minorHAnsi"/>
              </w:rPr>
            </w:rPrChange>
          </w:rPr>
          <w:t>.</w:t>
        </w:r>
        <w:commentRangeEnd w:id="958"/>
        <w:r w:rsidRPr="00961AA6">
          <w:rPr>
            <w:rStyle w:val="CommentReference"/>
            <w:highlight w:val="yellow"/>
            <w:rPrChange w:id="974" w:author="romerta@miamioh.edu" w:date="2019-11-22T21:00:00Z">
              <w:rPr>
                <w:rStyle w:val="CommentReference"/>
              </w:rPr>
            </w:rPrChange>
          </w:rPr>
          <w:commentReference w:id="958"/>
        </w:r>
      </w:ins>
    </w:p>
    <w:p w14:paraId="12A376EA" w14:textId="21B047E2" w:rsidR="0063739D" w:rsidRPr="0063739D" w:rsidRDefault="0063739D">
      <w:pPr>
        <w:rPr>
          <w:rFonts w:eastAsia="Times New Roman" w:cstheme="minorHAnsi"/>
          <w:iCs/>
          <w:rPrChange w:id="975" w:author="romerta@miamioh.edu" w:date="2019-11-22T20:38:00Z">
            <w:rPr>
              <w:rFonts w:eastAsia="Times New Roman" w:cstheme="minorHAnsi"/>
              <w:i/>
            </w:rPr>
          </w:rPrChange>
        </w:rPr>
      </w:pPr>
    </w:p>
    <w:p w14:paraId="37B877CE" w14:textId="415FCA09" w:rsidR="00520F93" w:rsidRPr="00C22243" w:rsidRDefault="00520F93" w:rsidP="00C22243">
      <w:pPr>
        <w:pStyle w:val="ListParagraph"/>
        <w:numPr>
          <w:ilvl w:val="0"/>
          <w:numId w:val="2"/>
        </w:numPr>
        <w:spacing w:after="0" w:line="276" w:lineRule="auto"/>
        <w:rPr>
          <w:rFonts w:eastAsia="Times New Roman" w:cstheme="minorHAnsi"/>
        </w:rPr>
      </w:pPr>
      <w:r w:rsidRPr="00C22243">
        <w:rPr>
          <w:rFonts w:eastAsia="Times New Roman" w:cstheme="minorHAnsi"/>
        </w:rPr>
        <w:t xml:space="preserve">Data </w:t>
      </w:r>
      <w:del w:id="976" w:author="Aqualonne" w:date="2019-11-14T20:34:00Z">
        <w:r w:rsidRPr="00C22243" w:rsidDel="00321D4E">
          <w:rPr>
            <w:rFonts w:eastAsia="Times New Roman" w:cstheme="minorHAnsi"/>
          </w:rPr>
          <w:delText>Preparation</w:delText>
        </w:r>
      </w:del>
      <w:ins w:id="977" w:author="Aqualonne" w:date="2019-11-14T20:34:00Z">
        <w:r w:rsidR="00321D4E">
          <w:rPr>
            <w:rFonts w:eastAsia="Times New Roman" w:cstheme="minorHAnsi"/>
          </w:rPr>
          <w:t>Pre-Processing</w:t>
        </w:r>
      </w:ins>
      <w:r w:rsidRPr="00C22243">
        <w:rPr>
          <w:rFonts w:eastAsia="Times New Roman" w:cstheme="minorHAnsi"/>
        </w:rPr>
        <w:br/>
      </w:r>
      <w:r w:rsidRPr="00C22243">
        <w:rPr>
          <w:rFonts w:eastAsia="Times New Roman" w:cstheme="minorHAnsi"/>
        </w:rPr>
        <w:br/>
      </w:r>
      <w:r w:rsidRPr="00C22243">
        <w:rPr>
          <w:rFonts w:eastAsia="Times New Roman" w:cstheme="minorHAnsi"/>
        </w:rPr>
        <w:tab/>
        <w:t xml:space="preserve">As with all forms of machine learning, in order to produce accurate </w:t>
      </w:r>
      <w:proofErr w:type="gramStart"/>
      <w:r w:rsidRPr="00C22243">
        <w:rPr>
          <w:rFonts w:eastAsia="Times New Roman" w:cstheme="minorHAnsi"/>
        </w:rPr>
        <w:t>results</w:t>
      </w:r>
      <w:proofErr w:type="gramEnd"/>
      <w:r w:rsidRPr="00C22243">
        <w:rPr>
          <w:rFonts w:eastAsia="Times New Roman" w:cstheme="minorHAnsi"/>
        </w:rPr>
        <w:t xml:space="preserve"> it is important that we thoroughly clean the data. The process is </w:t>
      </w:r>
      <w:del w:id="978" w:author="Aqualonne" w:date="2019-11-14T20:33:00Z">
        <w:r w:rsidRPr="00C22243" w:rsidDel="00321D4E">
          <w:rPr>
            <w:rFonts w:eastAsia="Times New Roman" w:cstheme="minorHAnsi"/>
          </w:rPr>
          <w:delText xml:space="preserve">rather </w:delText>
        </w:r>
      </w:del>
      <w:r w:rsidRPr="00C22243">
        <w:rPr>
          <w:rFonts w:eastAsia="Times New Roman" w:cstheme="minorHAnsi"/>
        </w:rPr>
        <w:t>consistent across each separate machine learning process we use, and will be detailed in this section.</w:t>
      </w:r>
      <w:r w:rsidRPr="00C22243">
        <w:rPr>
          <w:rFonts w:eastAsia="Times New Roman" w:cstheme="minorHAnsi"/>
        </w:rPr>
        <w:br/>
      </w:r>
      <w:r w:rsidRPr="00C22243">
        <w:rPr>
          <w:rFonts w:eastAsia="Times New Roman" w:cstheme="minorHAnsi"/>
        </w:rPr>
        <w:tab/>
      </w:r>
      <w:del w:id="979" w:author="Aqualonne" w:date="2019-11-14T20:33:00Z">
        <w:r w:rsidRPr="00C22243" w:rsidDel="00321D4E">
          <w:rPr>
            <w:rFonts w:eastAsia="Times New Roman" w:cstheme="minorHAnsi"/>
          </w:rPr>
          <w:delText>The first part we must go about doing is creating</w:delText>
        </w:r>
      </w:del>
      <w:ins w:id="980" w:author="Aqualonne" w:date="2019-11-14T20:33:00Z">
        <w:r w:rsidR="00321D4E">
          <w:rPr>
            <w:rFonts w:eastAsia="Times New Roman" w:cstheme="minorHAnsi"/>
          </w:rPr>
          <w:t xml:space="preserve">First, </w:t>
        </w:r>
        <w:commentRangeStart w:id="981"/>
        <w:r w:rsidR="00321D4E">
          <w:rPr>
            <w:rFonts w:eastAsia="Times New Roman" w:cstheme="minorHAnsi"/>
          </w:rPr>
          <w:t>we create</w:t>
        </w:r>
      </w:ins>
      <w:r w:rsidRPr="00C22243">
        <w:rPr>
          <w:rFonts w:eastAsia="Times New Roman" w:cstheme="minorHAnsi"/>
        </w:rPr>
        <w:t xml:space="preserve"> the class outcome columns. The first step of this is to create a dictionary with the max ranking node for each network and centrality type. From there we simply create a binary list for each network type, where the list is comprised of 1 if a network is within the top 25%, and a 0 otherwise.</w:t>
      </w:r>
      <w:commentRangeEnd w:id="981"/>
      <w:r w:rsidR="00321D4E">
        <w:rPr>
          <w:rStyle w:val="CommentReference"/>
        </w:rPr>
        <w:commentReference w:id="981"/>
      </w:r>
      <w:r w:rsidRPr="00C22243">
        <w:rPr>
          <w:rFonts w:eastAsia="Times New Roman" w:cstheme="minorHAnsi"/>
        </w:rPr>
        <w:br/>
      </w:r>
      <w:r w:rsidRPr="00C22243">
        <w:rPr>
          <w:rFonts w:eastAsia="Times New Roman" w:cstheme="minorHAnsi"/>
        </w:rPr>
        <w:tab/>
      </w:r>
      <w:r w:rsidRPr="00C22243">
        <w:rPr>
          <w:rFonts w:eastAsia="Times New Roman" w:cstheme="minorHAnsi"/>
        </w:rPr>
        <w:br/>
      </w:r>
      <w:r w:rsidRPr="00C22243">
        <w:rPr>
          <w:rFonts w:eastAsia="Times New Roman" w:cstheme="minorHAnsi"/>
        </w:rPr>
        <w:tab/>
        <w:t xml:space="preserve">Following from that, we must simply split the data and balance it. </w:t>
      </w:r>
      <w:commentRangeStart w:id="982"/>
      <w:r w:rsidRPr="00C22243">
        <w:rPr>
          <w:rFonts w:eastAsia="Times New Roman" w:cstheme="minorHAnsi"/>
        </w:rPr>
        <w:t>We split the data with an 8</w:t>
      </w:r>
      <w:r w:rsidR="00C22243" w:rsidRPr="00C22243">
        <w:rPr>
          <w:rFonts w:eastAsia="Times New Roman" w:cstheme="minorHAnsi"/>
        </w:rPr>
        <w:t>0</w:t>
      </w:r>
      <w:r w:rsidRPr="00C22243">
        <w:rPr>
          <w:rFonts w:eastAsia="Times New Roman" w:cstheme="minorHAnsi"/>
        </w:rPr>
        <w:t>:2</w:t>
      </w:r>
      <w:r w:rsidR="00C22243" w:rsidRPr="00C22243">
        <w:rPr>
          <w:rFonts w:eastAsia="Times New Roman" w:cstheme="minorHAnsi"/>
        </w:rPr>
        <w:t>0</w:t>
      </w:r>
      <w:r w:rsidRPr="00C22243">
        <w:rPr>
          <w:rFonts w:eastAsia="Times New Roman" w:cstheme="minorHAnsi"/>
        </w:rPr>
        <w:t xml:space="preserve"> </w:t>
      </w:r>
      <w:proofErr w:type="spellStart"/>
      <w:r w:rsidRPr="00C22243">
        <w:rPr>
          <w:rFonts w:eastAsia="Times New Roman" w:cstheme="minorHAnsi"/>
        </w:rPr>
        <w:t>training:testing</w:t>
      </w:r>
      <w:proofErr w:type="spellEnd"/>
      <w:r w:rsidRPr="00C22243">
        <w:rPr>
          <w:rFonts w:eastAsia="Times New Roman" w:cstheme="minorHAnsi"/>
        </w:rPr>
        <w:t xml:space="preserve"> ratio</w:t>
      </w:r>
      <w:commentRangeEnd w:id="982"/>
      <w:r w:rsidR="00321D4E">
        <w:rPr>
          <w:rStyle w:val="CommentReference"/>
        </w:rPr>
        <w:commentReference w:id="982"/>
      </w:r>
      <w:r w:rsidRPr="00C22243">
        <w:rPr>
          <w:rFonts w:eastAsia="Times New Roman" w:cstheme="minorHAnsi"/>
        </w:rPr>
        <w:t xml:space="preserve">. The </w:t>
      </w:r>
      <w:commentRangeStart w:id="983"/>
      <w:r w:rsidRPr="00C22243">
        <w:rPr>
          <w:rFonts w:eastAsia="Times New Roman" w:cstheme="minorHAnsi"/>
        </w:rPr>
        <w:t>balancing is a simple process of removing the majority</w:t>
      </w:r>
      <w:commentRangeEnd w:id="983"/>
      <w:r w:rsidR="00321D4E">
        <w:rPr>
          <w:rStyle w:val="CommentReference"/>
        </w:rPr>
        <w:commentReference w:id="983"/>
      </w:r>
      <w:r w:rsidRPr="00C22243">
        <w:rPr>
          <w:rFonts w:eastAsia="Times New Roman" w:cstheme="minorHAnsi"/>
        </w:rPr>
        <w:t xml:space="preserve"> until it has the same population as the minority.</w:t>
      </w:r>
      <w:r w:rsidRPr="00C22243">
        <w:rPr>
          <w:rFonts w:eastAsia="Times New Roman" w:cstheme="minorHAnsi"/>
        </w:rPr>
        <w:br/>
      </w:r>
      <w:r w:rsidRPr="00C22243">
        <w:rPr>
          <w:rFonts w:eastAsia="Times New Roman" w:cstheme="minorHAnsi"/>
        </w:rPr>
        <w:tab/>
        <w:t xml:space="preserve">Finally, we </w:t>
      </w:r>
      <w:ins w:id="984" w:author="Aqualonne" w:date="2019-11-14T20:38:00Z">
        <w:r w:rsidR="00321D4E">
          <w:rPr>
            <w:rFonts w:eastAsia="Times New Roman" w:cstheme="minorHAnsi"/>
          </w:rPr>
          <w:t>perform a 10-fold cross-validation on the training data</w:t>
        </w:r>
        <w:commentRangeStart w:id="985"/>
        <w:r w:rsidR="00321D4E">
          <w:rPr>
            <w:rFonts w:eastAsia="Times New Roman" w:cstheme="minorHAnsi"/>
          </w:rPr>
          <w:t>.</w:t>
        </w:r>
        <w:commentRangeEnd w:id="985"/>
        <w:r w:rsidR="00321D4E">
          <w:rPr>
            <w:rStyle w:val="CommentReference"/>
          </w:rPr>
          <w:commentReference w:id="985"/>
        </w:r>
        <w:r w:rsidR="00321D4E">
          <w:rPr>
            <w:rFonts w:eastAsia="Times New Roman" w:cstheme="minorHAnsi"/>
          </w:rPr>
          <w:t xml:space="preserve"> </w:t>
        </w:r>
        <w:r w:rsidR="00321D4E" w:rsidRPr="00C22243" w:rsidDel="00321D4E">
          <w:rPr>
            <w:rFonts w:eastAsia="Times New Roman" w:cstheme="minorHAnsi"/>
          </w:rPr>
          <w:t xml:space="preserve"> </w:t>
        </w:r>
      </w:ins>
      <w:del w:id="986" w:author="Aqualonne" w:date="2019-11-14T20:38:00Z">
        <w:r w:rsidRPr="00C22243" w:rsidDel="00321D4E">
          <w:rPr>
            <w:rFonts w:eastAsia="Times New Roman" w:cstheme="minorHAnsi"/>
          </w:rPr>
          <w:delText>must split the training data into 10 training and validation folds.</w:delText>
        </w:r>
      </w:del>
      <w:r w:rsidRPr="00C22243">
        <w:rPr>
          <w:rFonts w:eastAsia="Times New Roman" w:cstheme="minorHAnsi"/>
        </w:rPr>
        <w:br/>
      </w:r>
    </w:p>
    <w:p w14:paraId="3AD8FCF7" w14:textId="77777777" w:rsidR="00520F93" w:rsidRPr="00C306EC" w:rsidRDefault="00520F93" w:rsidP="00520F93">
      <w:pPr>
        <w:numPr>
          <w:ilvl w:val="0"/>
          <w:numId w:val="2"/>
        </w:numPr>
        <w:spacing w:after="0" w:line="276" w:lineRule="auto"/>
        <w:rPr>
          <w:rFonts w:eastAsia="Times New Roman" w:cstheme="minorHAnsi"/>
        </w:rPr>
      </w:pPr>
      <w:r w:rsidRPr="00C306EC">
        <w:rPr>
          <w:rFonts w:eastAsia="Times New Roman" w:cstheme="minorHAnsi"/>
        </w:rPr>
        <w:t>Machine Learning</w:t>
      </w:r>
      <w:r w:rsidRPr="00C306EC">
        <w:rPr>
          <w:rFonts w:eastAsia="Times New Roman" w:cstheme="minorHAnsi"/>
        </w:rPr>
        <w:br/>
      </w:r>
      <w:r w:rsidRPr="00C306EC">
        <w:rPr>
          <w:rFonts w:eastAsia="Times New Roman" w:cstheme="minorHAnsi"/>
        </w:rPr>
        <w:br/>
      </w:r>
      <w:r w:rsidRPr="00C306EC">
        <w:rPr>
          <w:rFonts w:eastAsia="Times New Roman" w:cstheme="minorHAnsi"/>
        </w:rPr>
        <w:tab/>
        <w:t xml:space="preserve">Our machine learning process is completed via </w:t>
      </w:r>
      <w:proofErr w:type="spellStart"/>
      <w:r w:rsidRPr="00C306EC">
        <w:rPr>
          <w:rFonts w:eastAsia="Times New Roman" w:cstheme="minorHAnsi"/>
        </w:rPr>
        <w:t>SKLearn</w:t>
      </w:r>
      <w:proofErr w:type="spellEnd"/>
      <w:r w:rsidRPr="00C306EC">
        <w:rPr>
          <w:rFonts w:eastAsia="Times New Roman" w:cstheme="minorHAnsi"/>
        </w:rPr>
        <w:t xml:space="preserve">, where we use three different classifiers. The classifiers used are the random forest classifier, decision tree classifier, and the support vector classifier. These classifiers are all supplied via </w:t>
      </w:r>
      <w:proofErr w:type="spellStart"/>
      <w:r w:rsidRPr="00C306EC">
        <w:rPr>
          <w:rFonts w:eastAsia="Times New Roman" w:cstheme="minorHAnsi"/>
        </w:rPr>
        <w:t>SKLearn</w:t>
      </w:r>
      <w:proofErr w:type="spellEnd"/>
      <w:r w:rsidRPr="00C306EC">
        <w:rPr>
          <w:rFonts w:eastAsia="Times New Roman" w:cstheme="minorHAnsi"/>
        </w:rPr>
        <w:t>.</w:t>
      </w:r>
    </w:p>
    <w:p w14:paraId="6C2C5F7D" w14:textId="77777777" w:rsidR="00520F93" w:rsidRPr="00C306EC" w:rsidRDefault="00520F93">
      <w:pPr>
        <w:rPr>
          <w:rFonts w:eastAsiaTheme="minorEastAsia" w:cstheme="minorHAnsi"/>
          <w:iCs/>
        </w:rPr>
      </w:pPr>
      <w:commentRangeStart w:id="987"/>
    </w:p>
    <w:commentRangeEnd w:id="987"/>
    <w:p w14:paraId="4228B705" w14:textId="77777777" w:rsidR="00C22243" w:rsidRPr="00C306EC" w:rsidRDefault="00CC7AB5">
      <w:pPr>
        <w:rPr>
          <w:rFonts w:eastAsiaTheme="minorEastAsia" w:cstheme="minorHAnsi"/>
        </w:rPr>
      </w:pPr>
      <w:r>
        <w:rPr>
          <w:rStyle w:val="CommentReference"/>
        </w:rPr>
        <w:commentReference w:id="987"/>
      </w:r>
    </w:p>
    <w:p w14:paraId="29F9AAA1" w14:textId="18B43B58" w:rsidR="00C22243" w:rsidRPr="000C06DC" w:rsidRDefault="00C22243" w:rsidP="000C06DC">
      <w:pPr>
        <w:pStyle w:val="ListParagraph"/>
        <w:numPr>
          <w:ilvl w:val="0"/>
          <w:numId w:val="4"/>
        </w:numPr>
        <w:rPr>
          <w:rFonts w:eastAsiaTheme="minorEastAsia" w:cstheme="minorHAnsi"/>
          <w:b/>
          <w:bCs/>
          <w:u w:val="single"/>
        </w:rPr>
      </w:pPr>
      <w:commentRangeStart w:id="988"/>
      <w:r>
        <w:rPr>
          <w:rFonts w:eastAsiaTheme="minorEastAsia" w:cstheme="minorHAnsi"/>
          <w:b/>
          <w:bCs/>
          <w:u w:val="single"/>
        </w:rPr>
        <w:t>References</w:t>
      </w:r>
      <w:r w:rsidRPr="0058381A">
        <w:rPr>
          <w:rFonts w:eastAsiaTheme="minorEastAsia" w:cstheme="minorHAnsi"/>
          <w:b/>
          <w:bCs/>
          <w:u w:val="single"/>
        </w:rPr>
        <w:t>:</w:t>
      </w:r>
      <w:commentRangeEnd w:id="988"/>
      <w:r w:rsidR="006C3F4B">
        <w:rPr>
          <w:rStyle w:val="CommentReference"/>
        </w:rPr>
        <w:commentReference w:id="988"/>
      </w:r>
    </w:p>
    <w:p w14:paraId="1FD9A274" w14:textId="3C90654D" w:rsidR="00F7784A" w:rsidRPr="00F7784A" w:rsidRDefault="00F7784A" w:rsidP="00F7784A">
      <w:pPr>
        <w:ind w:left="720" w:hanging="720"/>
        <w:rPr>
          <w:rFonts w:cstheme="minorHAnsi"/>
          <w:color w:val="222222"/>
          <w:shd w:val="clear" w:color="auto" w:fill="FFFFFF"/>
        </w:rPr>
      </w:pPr>
      <w:r w:rsidRPr="00F7784A">
        <w:rPr>
          <w:rFonts w:cstheme="minorHAnsi"/>
          <w:color w:val="222222"/>
          <w:shd w:val="clear" w:color="auto" w:fill="FFFFFF"/>
        </w:rPr>
        <w:lastRenderedPageBreak/>
        <w:t xml:space="preserve"> [1] </w:t>
      </w:r>
      <w:proofErr w:type="spellStart"/>
      <w:r w:rsidRPr="00F7784A">
        <w:rPr>
          <w:rFonts w:cstheme="minorHAnsi"/>
          <w:color w:val="222222"/>
          <w:shd w:val="clear" w:color="auto" w:fill="FFFFFF"/>
        </w:rPr>
        <w:t>Koschützki</w:t>
      </w:r>
      <w:proofErr w:type="spellEnd"/>
      <w:r w:rsidRPr="00F7784A">
        <w:rPr>
          <w:rFonts w:cstheme="minorHAnsi"/>
          <w:color w:val="222222"/>
          <w:shd w:val="clear" w:color="auto" w:fill="FFFFFF"/>
        </w:rPr>
        <w:t>, Dirk, and Falk Schreiber. “Centrality Analysis Methods for Biological Networks and Their Application to Gene Regulatory Networks.” Gene Regulation and Systems Biology, vol. 2, 2008, doi:10.4137/</w:t>
      </w:r>
      <w:proofErr w:type="gramStart"/>
      <w:r w:rsidRPr="00F7784A">
        <w:rPr>
          <w:rFonts w:cstheme="minorHAnsi"/>
          <w:color w:val="222222"/>
          <w:shd w:val="clear" w:color="auto" w:fill="FFFFFF"/>
        </w:rPr>
        <w:t>grsb.s</w:t>
      </w:r>
      <w:proofErr w:type="gramEnd"/>
      <w:r w:rsidRPr="00F7784A">
        <w:rPr>
          <w:rFonts w:cstheme="minorHAnsi"/>
          <w:color w:val="222222"/>
          <w:shd w:val="clear" w:color="auto" w:fill="FFFFFF"/>
        </w:rPr>
        <w:t>702.</w:t>
      </w:r>
    </w:p>
    <w:p w14:paraId="72BEF8EA" w14:textId="3C90654D" w:rsidR="00F7784A" w:rsidRPr="00F7784A" w:rsidRDefault="00F7784A" w:rsidP="00F7784A">
      <w:pPr>
        <w:ind w:left="720" w:hanging="720"/>
        <w:rPr>
          <w:rFonts w:cstheme="minorHAnsi"/>
          <w:color w:val="222222"/>
          <w:shd w:val="clear" w:color="auto" w:fill="FFFFFF"/>
        </w:rPr>
      </w:pPr>
      <w:r w:rsidRPr="00F7784A">
        <w:rPr>
          <w:rFonts w:cstheme="minorHAnsi"/>
          <w:color w:val="222222"/>
          <w:shd w:val="clear" w:color="auto" w:fill="FFFFFF"/>
        </w:rPr>
        <w:t>[2] Sparrow, Malcolm K. “The Application of Network Analysis to Criminal Intelligence: An Assessment of the Prospects.” Social Networks, North-Holland, 3 July 2002, https://www.sciencedirect.com/science/article/pii/037887339190008H.</w:t>
      </w:r>
    </w:p>
    <w:p w14:paraId="0C127010" w14:textId="77777777" w:rsidR="00F7784A" w:rsidRDefault="00F7784A" w:rsidP="00F7784A">
      <w:pPr>
        <w:ind w:left="720" w:hanging="720"/>
        <w:rPr>
          <w:rFonts w:cstheme="minorHAnsi"/>
          <w:color w:val="222222"/>
          <w:shd w:val="clear" w:color="auto" w:fill="FFFFFF"/>
        </w:rPr>
      </w:pPr>
      <w:r w:rsidRPr="006C3F4B">
        <w:rPr>
          <w:rFonts w:cstheme="minorHAnsi"/>
          <w:color w:val="222222"/>
          <w:shd w:val="clear" w:color="auto" w:fill="FFFFFF"/>
        </w:rPr>
        <w:t xml:space="preserve">[3] </w:t>
      </w:r>
      <w:proofErr w:type="spellStart"/>
      <w:r w:rsidRPr="006C3F4B">
        <w:rPr>
          <w:rFonts w:cstheme="minorHAnsi"/>
          <w:color w:val="222222"/>
          <w:shd w:val="clear" w:color="auto" w:fill="FFFFFF"/>
        </w:rPr>
        <w:t>Kuzubaş</w:t>
      </w:r>
      <w:proofErr w:type="spellEnd"/>
      <w:r w:rsidRPr="006C3F4B">
        <w:rPr>
          <w:rFonts w:cstheme="minorHAnsi"/>
          <w:color w:val="222222"/>
          <w:shd w:val="clear" w:color="auto" w:fill="FFFFFF"/>
        </w:rPr>
        <w:t xml:space="preserve">, </w:t>
      </w:r>
      <w:proofErr w:type="spellStart"/>
      <w:r w:rsidRPr="006C3F4B">
        <w:rPr>
          <w:rFonts w:cstheme="minorHAnsi"/>
          <w:color w:val="222222"/>
          <w:shd w:val="clear" w:color="auto" w:fill="FFFFFF"/>
        </w:rPr>
        <w:t>Tolga</w:t>
      </w:r>
      <w:proofErr w:type="spellEnd"/>
      <w:r w:rsidRPr="006C3F4B">
        <w:rPr>
          <w:rFonts w:cstheme="minorHAnsi"/>
          <w:color w:val="222222"/>
          <w:shd w:val="clear" w:color="auto" w:fill="FFFFFF"/>
        </w:rPr>
        <w:t xml:space="preserve"> </w:t>
      </w:r>
      <w:proofErr w:type="spellStart"/>
      <w:r w:rsidRPr="006C3F4B">
        <w:rPr>
          <w:rFonts w:cstheme="minorHAnsi"/>
          <w:color w:val="222222"/>
          <w:shd w:val="clear" w:color="auto" w:fill="FFFFFF"/>
        </w:rPr>
        <w:t>Umut</w:t>
      </w:r>
      <w:proofErr w:type="spellEnd"/>
      <w:r w:rsidRPr="006C3F4B">
        <w:rPr>
          <w:rFonts w:cstheme="minorHAnsi"/>
          <w:color w:val="222222"/>
          <w:shd w:val="clear" w:color="auto" w:fill="FFFFFF"/>
        </w:rPr>
        <w:t xml:space="preserve">, et al. </w:t>
      </w:r>
      <w:r w:rsidRPr="00F7784A">
        <w:rPr>
          <w:rFonts w:cstheme="minorHAnsi"/>
          <w:color w:val="222222"/>
          <w:shd w:val="clear" w:color="auto" w:fill="FFFFFF"/>
        </w:rPr>
        <w:t>“Network Centrality Measures and Systemic Risk: An Application to the Turkish Financial Crisis.” </w:t>
      </w:r>
      <w:proofErr w:type="spellStart"/>
      <w:r w:rsidRPr="00F7784A">
        <w:rPr>
          <w:rFonts w:cstheme="minorHAnsi"/>
          <w:color w:val="222222"/>
          <w:shd w:val="clear" w:color="auto" w:fill="FFFFFF"/>
        </w:rPr>
        <w:t>Physica</w:t>
      </w:r>
      <w:proofErr w:type="spellEnd"/>
      <w:r w:rsidRPr="00F7784A">
        <w:rPr>
          <w:rFonts w:cstheme="minorHAnsi"/>
          <w:color w:val="222222"/>
          <w:shd w:val="clear" w:color="auto" w:fill="FFFFFF"/>
        </w:rPr>
        <w:t xml:space="preserve"> A: Statistical Mechanics and Its Applications, North-Holland, 12 Mar. 2014, https://www.sciencedirect.com/science/article/pii/S0378437114002003.</w:t>
      </w:r>
    </w:p>
    <w:p w14:paraId="4AE42B35" w14:textId="68938DD8" w:rsidR="00F7784A" w:rsidRPr="00F7784A" w:rsidRDefault="00F7784A" w:rsidP="00F7784A">
      <w:pPr>
        <w:ind w:left="720" w:hanging="720"/>
        <w:rPr>
          <w:rFonts w:cstheme="minorHAnsi"/>
          <w:color w:val="222222"/>
          <w:shd w:val="clear" w:color="auto" w:fill="FFFFFF"/>
        </w:rPr>
      </w:pPr>
      <w:r>
        <w:rPr>
          <w:rFonts w:cstheme="minorHAnsi"/>
          <w:color w:val="222222"/>
          <w:shd w:val="clear" w:color="auto" w:fill="FFFFFF"/>
        </w:rPr>
        <w:t xml:space="preserve">[4] </w:t>
      </w:r>
      <w:r w:rsidRPr="00C306EC">
        <w:rPr>
          <w:rFonts w:cstheme="minorHAnsi"/>
          <w:color w:val="222222"/>
          <w:shd w:val="clear" w:color="auto" w:fill="FFFFFF"/>
        </w:rPr>
        <w:t>Boldi, Paolo, and Sebastiano Vigna. "Axioms for centrality." </w:t>
      </w:r>
      <w:r w:rsidRPr="00C306EC">
        <w:rPr>
          <w:rFonts w:cstheme="minorHAnsi"/>
          <w:i/>
          <w:iCs/>
          <w:color w:val="222222"/>
          <w:shd w:val="clear" w:color="auto" w:fill="FFFFFF"/>
        </w:rPr>
        <w:t>Internet Mathematics</w:t>
      </w:r>
      <w:r w:rsidRPr="00C306EC">
        <w:rPr>
          <w:rFonts w:cstheme="minorHAnsi"/>
          <w:color w:val="222222"/>
          <w:shd w:val="clear" w:color="auto" w:fill="FFFFFF"/>
        </w:rPr>
        <w:t> 10.3-4 (2014): 222-262.</w:t>
      </w:r>
    </w:p>
    <w:p w14:paraId="57AFF9E9" w14:textId="7BD8BF56" w:rsidR="00364466" w:rsidRPr="00C306EC" w:rsidRDefault="00F7784A" w:rsidP="00F7784A">
      <w:pPr>
        <w:ind w:left="720" w:hanging="720"/>
        <w:rPr>
          <w:rFonts w:cstheme="minorHAnsi"/>
          <w:color w:val="222222"/>
          <w:shd w:val="clear" w:color="auto" w:fill="FFFFFF"/>
        </w:rPr>
      </w:pPr>
      <w:r>
        <w:rPr>
          <w:rFonts w:cstheme="minorHAnsi"/>
          <w:color w:val="222222"/>
          <w:shd w:val="clear" w:color="auto" w:fill="FFFFFF"/>
        </w:rPr>
        <w:t xml:space="preserve">[5] </w:t>
      </w:r>
      <w:r w:rsidR="00364466" w:rsidRPr="00C306EC">
        <w:rPr>
          <w:rFonts w:cstheme="minorHAnsi"/>
          <w:color w:val="222222"/>
          <w:shd w:val="clear" w:color="auto" w:fill="FFFFFF"/>
        </w:rPr>
        <w:t>Brandes, Ulrik. "On variants of shortest-path betweenness centrality and their generic</w:t>
      </w:r>
      <w:r w:rsidR="00DB7279" w:rsidRPr="00C306EC">
        <w:rPr>
          <w:rFonts w:cstheme="minorHAnsi"/>
          <w:color w:val="222222"/>
          <w:shd w:val="clear" w:color="auto" w:fill="FFFFFF"/>
        </w:rPr>
        <w:t xml:space="preserve"> </w:t>
      </w:r>
      <w:r w:rsidR="00364466" w:rsidRPr="00C306EC">
        <w:rPr>
          <w:rFonts w:cstheme="minorHAnsi"/>
          <w:color w:val="222222"/>
          <w:shd w:val="clear" w:color="auto" w:fill="FFFFFF"/>
        </w:rPr>
        <w:t>computation." </w:t>
      </w:r>
      <w:r w:rsidR="00364466" w:rsidRPr="00C306EC">
        <w:rPr>
          <w:rFonts w:cstheme="minorHAnsi"/>
          <w:i/>
          <w:iCs/>
          <w:color w:val="222222"/>
          <w:shd w:val="clear" w:color="auto" w:fill="FFFFFF"/>
        </w:rPr>
        <w:t>Social Networks</w:t>
      </w:r>
      <w:r w:rsidR="00364466" w:rsidRPr="00C306EC">
        <w:rPr>
          <w:rFonts w:cstheme="minorHAnsi"/>
          <w:color w:val="222222"/>
          <w:shd w:val="clear" w:color="auto" w:fill="FFFFFF"/>
        </w:rPr>
        <w:t> 30.2 (2008): 136-145.</w:t>
      </w:r>
    </w:p>
    <w:p w14:paraId="680DD5BC" w14:textId="5F272F1B" w:rsidR="005207AF" w:rsidRPr="00C306EC" w:rsidRDefault="00F7784A" w:rsidP="00F7784A">
      <w:pPr>
        <w:ind w:left="720" w:hanging="720"/>
        <w:rPr>
          <w:rFonts w:cstheme="minorHAnsi"/>
          <w:color w:val="222222"/>
          <w:shd w:val="clear" w:color="auto" w:fill="FFFFFF"/>
        </w:rPr>
      </w:pPr>
      <w:r>
        <w:rPr>
          <w:rFonts w:cstheme="minorHAnsi"/>
          <w:color w:val="222222"/>
          <w:shd w:val="clear" w:color="auto" w:fill="FFFFFF"/>
        </w:rPr>
        <w:t xml:space="preserve">[6] </w:t>
      </w:r>
      <w:r w:rsidR="005207AF" w:rsidRPr="00C306EC">
        <w:rPr>
          <w:rFonts w:cstheme="minorHAnsi"/>
          <w:color w:val="222222"/>
          <w:shd w:val="clear" w:color="auto" w:fill="FFFFFF"/>
        </w:rPr>
        <w:t>Brandes, Ulrik, Stephen P. Borgatti, and Linton C. Freeman. "Maintaining the duality of closeness and betweenness centrality." </w:t>
      </w:r>
      <w:r w:rsidR="005207AF" w:rsidRPr="00C306EC">
        <w:rPr>
          <w:rFonts w:cstheme="minorHAnsi"/>
          <w:i/>
          <w:iCs/>
          <w:color w:val="222222"/>
          <w:shd w:val="clear" w:color="auto" w:fill="FFFFFF"/>
        </w:rPr>
        <w:t>Social Networks</w:t>
      </w:r>
      <w:r w:rsidR="005207AF" w:rsidRPr="00C306EC">
        <w:rPr>
          <w:rFonts w:cstheme="minorHAnsi"/>
          <w:color w:val="222222"/>
          <w:shd w:val="clear" w:color="auto" w:fill="FFFFFF"/>
        </w:rPr>
        <w:t> 44 (2016): 153-159.</w:t>
      </w:r>
    </w:p>
    <w:p w14:paraId="5128EFE1" w14:textId="25BCB1CB" w:rsidR="0082610C" w:rsidRPr="00C306EC" w:rsidRDefault="00F7784A" w:rsidP="00F7784A">
      <w:pPr>
        <w:ind w:left="720" w:hanging="720"/>
        <w:rPr>
          <w:rFonts w:cstheme="minorHAnsi"/>
        </w:rPr>
      </w:pPr>
      <w:r>
        <w:rPr>
          <w:rFonts w:cstheme="minorHAnsi"/>
          <w:color w:val="222222"/>
          <w:shd w:val="clear" w:color="auto" w:fill="FFFFFF"/>
        </w:rPr>
        <w:t xml:space="preserve">[7] </w:t>
      </w:r>
      <w:r w:rsidR="0082610C" w:rsidRPr="00C306EC">
        <w:rPr>
          <w:rFonts w:cstheme="minorHAnsi"/>
          <w:color w:val="222222"/>
          <w:shd w:val="clear" w:color="auto" w:fill="FFFFFF"/>
        </w:rPr>
        <w:t>Freeman, Linton C. "Centrality in social networks conceptual clarification." </w:t>
      </w:r>
      <w:r w:rsidR="0082610C" w:rsidRPr="00C306EC">
        <w:rPr>
          <w:rFonts w:cstheme="minorHAnsi"/>
          <w:i/>
          <w:iCs/>
          <w:color w:val="222222"/>
          <w:shd w:val="clear" w:color="auto" w:fill="FFFFFF"/>
        </w:rPr>
        <w:t>Social networks</w:t>
      </w:r>
      <w:r w:rsidR="0082610C" w:rsidRPr="00C306EC">
        <w:rPr>
          <w:rFonts w:cstheme="minorHAnsi"/>
          <w:color w:val="222222"/>
          <w:shd w:val="clear" w:color="auto" w:fill="FFFFFF"/>
        </w:rPr>
        <w:t> 1.3 (1978): 215-239.</w:t>
      </w:r>
    </w:p>
    <w:p w14:paraId="0EF3A9BA" w14:textId="45CC46DF" w:rsidR="00DA11DF" w:rsidRPr="00C306EC" w:rsidRDefault="00F7784A" w:rsidP="00F7784A">
      <w:pPr>
        <w:ind w:left="720" w:hanging="720"/>
        <w:rPr>
          <w:rFonts w:cstheme="minorHAnsi"/>
          <w:color w:val="222222"/>
          <w:shd w:val="clear" w:color="auto" w:fill="FFFFFF"/>
        </w:rPr>
      </w:pPr>
      <w:r>
        <w:rPr>
          <w:rFonts w:cstheme="minorHAnsi"/>
          <w:color w:val="222222"/>
          <w:shd w:val="clear" w:color="auto" w:fill="FFFFFF"/>
        </w:rPr>
        <w:t xml:space="preserve">[8] </w:t>
      </w:r>
      <w:r w:rsidR="00DA11DF" w:rsidRPr="00C306EC">
        <w:rPr>
          <w:rFonts w:cstheme="minorHAnsi"/>
          <w:color w:val="222222"/>
          <w:shd w:val="clear" w:color="auto" w:fill="FFFFFF"/>
        </w:rPr>
        <w:t>Goh, K-I., Byungnam Kahng, and Doochul Kim. "Universal behavior of load distribution in scale-free networks." </w:t>
      </w:r>
      <w:r w:rsidR="00DA11DF" w:rsidRPr="00C306EC">
        <w:rPr>
          <w:rFonts w:cstheme="minorHAnsi"/>
          <w:i/>
          <w:iCs/>
          <w:color w:val="222222"/>
          <w:shd w:val="clear" w:color="auto" w:fill="FFFFFF"/>
        </w:rPr>
        <w:t>Physical Review Letters</w:t>
      </w:r>
      <w:r w:rsidR="00DA11DF" w:rsidRPr="00C306EC">
        <w:rPr>
          <w:rFonts w:cstheme="minorHAnsi"/>
          <w:color w:val="222222"/>
          <w:shd w:val="clear" w:color="auto" w:fill="FFFFFF"/>
        </w:rPr>
        <w:t> 87.27 (2001): 278701.</w:t>
      </w:r>
    </w:p>
    <w:p w14:paraId="47269B27" w14:textId="5435A039" w:rsidR="00364466" w:rsidRDefault="00F7784A" w:rsidP="00F7784A">
      <w:pPr>
        <w:ind w:left="720" w:hanging="720"/>
        <w:rPr>
          <w:ins w:id="989" w:author="romerta@miamioh.edu" w:date="2019-11-22T20:36:00Z"/>
          <w:rFonts w:cstheme="minorHAnsi"/>
          <w:color w:val="222222"/>
          <w:shd w:val="clear" w:color="auto" w:fill="FFFFFF"/>
        </w:rPr>
      </w:pPr>
      <w:r>
        <w:rPr>
          <w:rFonts w:cstheme="minorHAnsi"/>
          <w:color w:val="222222"/>
          <w:shd w:val="clear" w:color="auto" w:fill="FFFFFF"/>
        </w:rPr>
        <w:t xml:space="preserve">[9] </w:t>
      </w:r>
      <w:r w:rsidR="00364466" w:rsidRPr="00C306EC">
        <w:rPr>
          <w:rFonts w:cstheme="minorHAnsi"/>
          <w:color w:val="222222"/>
          <w:shd w:val="clear" w:color="auto" w:fill="FFFFFF"/>
        </w:rPr>
        <w:t>Langville, Amy N., and Carl D. Meyer. "A survey of eigenvector methods for web information retrieval." </w:t>
      </w:r>
      <w:r w:rsidR="00364466" w:rsidRPr="00C306EC">
        <w:rPr>
          <w:rFonts w:cstheme="minorHAnsi"/>
          <w:i/>
          <w:iCs/>
          <w:color w:val="222222"/>
          <w:shd w:val="clear" w:color="auto" w:fill="FFFFFF"/>
        </w:rPr>
        <w:t>SIAM review</w:t>
      </w:r>
      <w:r w:rsidR="00364466" w:rsidRPr="00C306EC">
        <w:rPr>
          <w:rFonts w:cstheme="minorHAnsi"/>
          <w:color w:val="222222"/>
          <w:shd w:val="clear" w:color="auto" w:fill="FFFFFF"/>
        </w:rPr>
        <w:t> 47.1 (2005): 135-161.</w:t>
      </w:r>
    </w:p>
    <w:p w14:paraId="285097CE" w14:textId="70728245" w:rsidR="0063739D" w:rsidRPr="00C306EC" w:rsidRDefault="0063739D" w:rsidP="00F7784A">
      <w:pPr>
        <w:ind w:left="720" w:hanging="720"/>
        <w:rPr>
          <w:rFonts w:cstheme="minorHAnsi"/>
          <w:color w:val="222222"/>
          <w:shd w:val="clear" w:color="auto" w:fill="FFFFFF"/>
        </w:rPr>
      </w:pPr>
      <w:ins w:id="990" w:author="romerta@miamioh.edu" w:date="2019-11-22T20:36:00Z">
        <w:r>
          <w:rPr>
            <w:rFonts w:ascii="Arial" w:hAnsi="Arial" w:cs="Arial"/>
            <w:color w:val="222222"/>
            <w:sz w:val="20"/>
            <w:szCs w:val="20"/>
            <w:shd w:val="clear" w:color="auto" w:fill="FFFFFF"/>
          </w:rPr>
          <w:t xml:space="preserve">[10] </w:t>
        </w:r>
        <w:proofErr w:type="spellStart"/>
        <w:r>
          <w:rPr>
            <w:rFonts w:ascii="Arial" w:hAnsi="Arial" w:cs="Arial"/>
            <w:color w:val="222222"/>
            <w:sz w:val="20"/>
            <w:szCs w:val="20"/>
            <w:shd w:val="clear" w:color="auto" w:fill="FFFFFF"/>
          </w:rPr>
          <w:t>Maccari</w:t>
        </w:r>
        <w:proofErr w:type="spellEnd"/>
        <w:r>
          <w:rPr>
            <w:rFonts w:ascii="Arial" w:hAnsi="Arial" w:cs="Arial"/>
            <w:color w:val="222222"/>
            <w:sz w:val="20"/>
            <w:szCs w:val="20"/>
            <w:shd w:val="clear" w:color="auto" w:fill="FFFFFF"/>
          </w:rPr>
          <w:t>, Leonardo, et al. "On the distributed computation of load centrality and its application to DV routing." </w:t>
        </w:r>
        <w:r>
          <w:rPr>
            <w:rFonts w:ascii="Arial" w:hAnsi="Arial" w:cs="Arial"/>
            <w:i/>
            <w:iCs/>
            <w:color w:val="222222"/>
            <w:sz w:val="20"/>
            <w:szCs w:val="20"/>
            <w:shd w:val="clear" w:color="auto" w:fill="FFFFFF"/>
          </w:rPr>
          <w:t>IEEE INFOCOM 2018-IEEE Conference on Computer Communications</w:t>
        </w:r>
        <w:r>
          <w:rPr>
            <w:rFonts w:ascii="Arial" w:hAnsi="Arial" w:cs="Arial"/>
            <w:color w:val="222222"/>
            <w:sz w:val="20"/>
            <w:szCs w:val="20"/>
            <w:shd w:val="clear" w:color="auto" w:fill="FFFFFF"/>
          </w:rPr>
          <w:t>. IEEE, 2018.</w:t>
        </w:r>
      </w:ins>
    </w:p>
    <w:p w14:paraId="332B71A1" w14:textId="73FC8BDF" w:rsidR="00C971C8" w:rsidRPr="00C306EC" w:rsidRDefault="00F7784A" w:rsidP="00F7784A">
      <w:pPr>
        <w:ind w:left="720" w:hanging="720"/>
        <w:rPr>
          <w:rFonts w:cstheme="minorHAnsi"/>
          <w:color w:val="222222"/>
          <w:shd w:val="clear" w:color="auto" w:fill="FFFFFF"/>
        </w:rPr>
      </w:pPr>
      <w:r>
        <w:rPr>
          <w:rFonts w:cstheme="minorHAnsi"/>
          <w:color w:val="222222"/>
          <w:shd w:val="clear" w:color="auto" w:fill="FFFFFF"/>
        </w:rPr>
        <w:t>[1</w:t>
      </w:r>
      <w:ins w:id="991" w:author="romerta@miamioh.edu" w:date="2019-11-22T20:36:00Z">
        <w:r w:rsidR="0063739D">
          <w:rPr>
            <w:rFonts w:cstheme="minorHAnsi"/>
            <w:color w:val="222222"/>
            <w:shd w:val="clear" w:color="auto" w:fill="FFFFFF"/>
          </w:rPr>
          <w:t>1</w:t>
        </w:r>
      </w:ins>
      <w:del w:id="992" w:author="romerta@miamioh.edu" w:date="2019-11-22T20:36:00Z">
        <w:r w:rsidDel="0063739D">
          <w:rPr>
            <w:rFonts w:cstheme="minorHAnsi"/>
            <w:color w:val="222222"/>
            <w:shd w:val="clear" w:color="auto" w:fill="FFFFFF"/>
          </w:rPr>
          <w:delText>0</w:delText>
        </w:r>
      </w:del>
      <w:r>
        <w:rPr>
          <w:rFonts w:cstheme="minorHAnsi"/>
          <w:color w:val="222222"/>
          <w:shd w:val="clear" w:color="auto" w:fill="FFFFFF"/>
        </w:rPr>
        <w:t xml:space="preserve">] </w:t>
      </w:r>
      <w:r w:rsidR="00C971C8" w:rsidRPr="00C306EC">
        <w:rPr>
          <w:rFonts w:cstheme="minorHAnsi"/>
          <w:color w:val="222222"/>
          <w:shd w:val="clear" w:color="auto" w:fill="FFFFFF"/>
        </w:rPr>
        <w:t>Mones, Enys, Lilla Vicsek, and Tamás Vicsek. "Hierarchy measure for complex networks." </w:t>
      </w:r>
      <w:r w:rsidR="00C971C8" w:rsidRPr="00C306EC">
        <w:rPr>
          <w:rFonts w:cstheme="minorHAnsi"/>
          <w:i/>
          <w:iCs/>
          <w:color w:val="222222"/>
          <w:shd w:val="clear" w:color="auto" w:fill="FFFFFF"/>
        </w:rPr>
        <w:t>PloS one</w:t>
      </w:r>
      <w:r w:rsidR="00C971C8" w:rsidRPr="00C306EC">
        <w:rPr>
          <w:rFonts w:cstheme="minorHAnsi"/>
          <w:color w:val="222222"/>
          <w:shd w:val="clear" w:color="auto" w:fill="FFFFFF"/>
        </w:rPr>
        <w:t> 7.3 (2012): e33799.</w:t>
      </w:r>
    </w:p>
    <w:p w14:paraId="3BAC2A2F" w14:textId="3A8EDF20" w:rsidR="00B768F3" w:rsidRPr="00C306EC" w:rsidRDefault="00F7784A" w:rsidP="00F7784A">
      <w:pPr>
        <w:ind w:left="720" w:hanging="720"/>
        <w:rPr>
          <w:rFonts w:cstheme="minorHAnsi"/>
          <w:color w:val="222222"/>
          <w:shd w:val="clear" w:color="auto" w:fill="FFFFFF"/>
        </w:rPr>
      </w:pPr>
      <w:r>
        <w:rPr>
          <w:rFonts w:cstheme="minorHAnsi"/>
          <w:color w:val="222222"/>
          <w:shd w:val="clear" w:color="auto" w:fill="FFFFFF"/>
        </w:rPr>
        <w:t>[1</w:t>
      </w:r>
      <w:ins w:id="993" w:author="romerta@miamioh.edu" w:date="2019-11-22T20:36:00Z">
        <w:r w:rsidR="0063739D">
          <w:rPr>
            <w:rFonts w:cstheme="minorHAnsi"/>
            <w:color w:val="222222"/>
            <w:shd w:val="clear" w:color="auto" w:fill="FFFFFF"/>
          </w:rPr>
          <w:t>2</w:t>
        </w:r>
      </w:ins>
      <w:del w:id="994" w:author="romerta@miamioh.edu" w:date="2019-11-22T20:36:00Z">
        <w:r w:rsidDel="0063739D">
          <w:rPr>
            <w:rFonts w:cstheme="minorHAnsi"/>
            <w:color w:val="222222"/>
            <w:shd w:val="clear" w:color="auto" w:fill="FFFFFF"/>
          </w:rPr>
          <w:delText>1</w:delText>
        </w:r>
      </w:del>
      <w:r>
        <w:rPr>
          <w:rFonts w:cstheme="minorHAnsi"/>
          <w:color w:val="222222"/>
          <w:shd w:val="clear" w:color="auto" w:fill="FFFFFF"/>
        </w:rPr>
        <w:t xml:space="preserve">] </w:t>
      </w:r>
      <w:r w:rsidR="00B768F3" w:rsidRPr="00C306EC">
        <w:rPr>
          <w:rFonts w:cstheme="minorHAnsi"/>
          <w:color w:val="222222"/>
          <w:shd w:val="clear" w:color="auto" w:fill="FFFFFF"/>
        </w:rPr>
        <w:t>Opsahl, Tore, Filip Agneessens, and John Skvoretz. "Node centrality in weighted networks: Generalizing degree and shortest paths." </w:t>
      </w:r>
      <w:r w:rsidR="00B768F3" w:rsidRPr="00C306EC">
        <w:rPr>
          <w:rFonts w:cstheme="minorHAnsi"/>
          <w:i/>
          <w:iCs/>
          <w:color w:val="222222"/>
          <w:shd w:val="clear" w:color="auto" w:fill="FFFFFF"/>
        </w:rPr>
        <w:t>Social networks</w:t>
      </w:r>
      <w:r w:rsidR="00B768F3" w:rsidRPr="00C306EC">
        <w:rPr>
          <w:rFonts w:cstheme="minorHAnsi"/>
          <w:color w:val="222222"/>
          <w:shd w:val="clear" w:color="auto" w:fill="FFFFFF"/>
        </w:rPr>
        <w:t> 32.3 (2010): 245-251.</w:t>
      </w:r>
    </w:p>
    <w:p w14:paraId="27296794" w14:textId="1612A4DF" w:rsidR="00B768F3" w:rsidRPr="00C306EC" w:rsidRDefault="00F7784A" w:rsidP="00F7784A">
      <w:pPr>
        <w:ind w:left="720" w:hanging="720"/>
        <w:rPr>
          <w:rFonts w:cstheme="minorHAnsi"/>
          <w:color w:val="222222"/>
          <w:shd w:val="clear" w:color="auto" w:fill="FFFFFF"/>
        </w:rPr>
      </w:pPr>
      <w:r>
        <w:rPr>
          <w:rFonts w:cstheme="minorHAnsi"/>
          <w:color w:val="222222"/>
          <w:shd w:val="clear" w:color="auto" w:fill="FFFFFF"/>
        </w:rPr>
        <w:t>[1</w:t>
      </w:r>
      <w:ins w:id="995" w:author="romerta@miamioh.edu" w:date="2019-11-22T20:36:00Z">
        <w:r w:rsidR="0063739D">
          <w:rPr>
            <w:rFonts w:cstheme="minorHAnsi"/>
            <w:color w:val="222222"/>
            <w:shd w:val="clear" w:color="auto" w:fill="FFFFFF"/>
          </w:rPr>
          <w:t>3</w:t>
        </w:r>
      </w:ins>
      <w:del w:id="996" w:author="romerta@miamioh.edu" w:date="2019-11-22T20:36:00Z">
        <w:r w:rsidDel="0063739D">
          <w:rPr>
            <w:rFonts w:cstheme="minorHAnsi"/>
            <w:color w:val="222222"/>
            <w:shd w:val="clear" w:color="auto" w:fill="FFFFFF"/>
          </w:rPr>
          <w:delText>2</w:delText>
        </w:r>
      </w:del>
      <w:r>
        <w:rPr>
          <w:rFonts w:cstheme="minorHAnsi"/>
          <w:color w:val="222222"/>
          <w:shd w:val="clear" w:color="auto" w:fill="FFFFFF"/>
        </w:rPr>
        <w:t xml:space="preserve">] </w:t>
      </w:r>
      <w:r w:rsidR="00B768F3" w:rsidRPr="00C306EC">
        <w:rPr>
          <w:rFonts w:cstheme="minorHAnsi"/>
          <w:color w:val="222222"/>
          <w:shd w:val="clear" w:color="auto" w:fill="FFFFFF"/>
        </w:rPr>
        <w:t>Page, Lawrence, et al. </w:t>
      </w:r>
      <w:r w:rsidR="00B768F3" w:rsidRPr="00C306EC">
        <w:rPr>
          <w:rFonts w:cstheme="minorHAnsi"/>
          <w:i/>
          <w:iCs/>
          <w:color w:val="222222"/>
          <w:shd w:val="clear" w:color="auto" w:fill="FFFFFF"/>
        </w:rPr>
        <w:t>The PageRank citation ranking: Bringing order to the web</w:t>
      </w:r>
      <w:r w:rsidR="00B768F3" w:rsidRPr="00C306EC">
        <w:rPr>
          <w:rFonts w:cstheme="minorHAnsi"/>
          <w:color w:val="222222"/>
          <w:shd w:val="clear" w:color="auto" w:fill="FFFFFF"/>
        </w:rPr>
        <w:t>. Stanford InfoLab, 1999.</w:t>
      </w:r>
    </w:p>
    <w:p w14:paraId="6112FC11" w14:textId="644BB51C" w:rsidR="009E5129" w:rsidRPr="00C306EC" w:rsidRDefault="00F7784A" w:rsidP="00F7784A">
      <w:pPr>
        <w:ind w:left="720" w:hanging="720"/>
        <w:rPr>
          <w:rFonts w:cstheme="minorHAnsi"/>
        </w:rPr>
      </w:pPr>
      <w:r>
        <w:rPr>
          <w:rFonts w:cstheme="minorHAnsi"/>
          <w:color w:val="222222"/>
          <w:shd w:val="clear" w:color="auto" w:fill="FFFFFF"/>
        </w:rPr>
        <w:t>[1</w:t>
      </w:r>
      <w:ins w:id="997" w:author="romerta@miamioh.edu" w:date="2019-11-22T20:36:00Z">
        <w:r w:rsidR="0063739D">
          <w:rPr>
            <w:rFonts w:cstheme="minorHAnsi"/>
            <w:color w:val="222222"/>
            <w:shd w:val="clear" w:color="auto" w:fill="FFFFFF"/>
          </w:rPr>
          <w:t>4</w:t>
        </w:r>
      </w:ins>
      <w:del w:id="998" w:author="romerta@miamioh.edu" w:date="2019-11-22T20:36:00Z">
        <w:r w:rsidDel="0063739D">
          <w:rPr>
            <w:rFonts w:cstheme="minorHAnsi"/>
            <w:color w:val="222222"/>
            <w:shd w:val="clear" w:color="auto" w:fill="FFFFFF"/>
          </w:rPr>
          <w:delText>3</w:delText>
        </w:r>
      </w:del>
      <w:r>
        <w:rPr>
          <w:rFonts w:cstheme="minorHAnsi"/>
          <w:color w:val="222222"/>
          <w:shd w:val="clear" w:color="auto" w:fill="FFFFFF"/>
        </w:rPr>
        <w:t xml:space="preserve">] </w:t>
      </w:r>
      <w:r w:rsidR="009E5129" w:rsidRPr="00C306EC">
        <w:rPr>
          <w:rFonts w:cstheme="minorHAnsi"/>
          <w:color w:val="222222"/>
          <w:shd w:val="clear" w:color="auto" w:fill="FFFFFF"/>
        </w:rPr>
        <w:t>Rochat, Yannick. </w:t>
      </w:r>
      <w:r w:rsidR="009E5129" w:rsidRPr="00C306EC">
        <w:rPr>
          <w:rFonts w:cstheme="minorHAnsi"/>
          <w:i/>
          <w:iCs/>
          <w:color w:val="222222"/>
          <w:shd w:val="clear" w:color="auto" w:fill="FFFFFF"/>
        </w:rPr>
        <w:t>Closeness centrality extended to unconnected graphs: The harmonic centrality index</w:t>
      </w:r>
      <w:r w:rsidR="009E5129" w:rsidRPr="00C306EC">
        <w:rPr>
          <w:rFonts w:cstheme="minorHAnsi"/>
          <w:color w:val="222222"/>
          <w:shd w:val="clear" w:color="auto" w:fill="FFFFFF"/>
        </w:rPr>
        <w:t>. No. CONF. 2009.</w:t>
      </w:r>
    </w:p>
    <w:sectPr w:rsidR="009E5129" w:rsidRPr="00C306E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Aqualonne" w:date="2019-11-14T20:00:00Z" w:initials="A">
    <w:p w14:paraId="5141FCED" w14:textId="1BFE3544" w:rsidR="00CC7AB5" w:rsidRDefault="00CC7AB5">
      <w:pPr>
        <w:pStyle w:val="CommentText"/>
      </w:pPr>
      <w:r>
        <w:rPr>
          <w:rStyle w:val="CommentReference"/>
        </w:rPr>
        <w:annotationRef/>
      </w:r>
      <w:r>
        <w:t>Very nice opening</w:t>
      </w:r>
    </w:p>
  </w:comment>
  <w:comment w:id="15" w:author="Aqualonne" w:date="2019-11-14T19:48:00Z" w:initials="A">
    <w:p w14:paraId="6FC6C053" w14:textId="25782EC0" w:rsidR="00CC7AB5" w:rsidRDefault="00CC7AB5">
      <w:pPr>
        <w:pStyle w:val="CommentText"/>
      </w:pPr>
      <w:r>
        <w:rPr>
          <w:rStyle w:val="CommentReference"/>
        </w:rPr>
        <w:annotationRef/>
      </w:r>
      <w:r>
        <w:t>Not really an insinuation. Just the direct meaning of what “expensive computations” are.</w:t>
      </w:r>
    </w:p>
  </w:comment>
  <w:comment w:id="18" w:author="Aqualonne" w:date="2019-11-14T19:51:00Z" w:initials="A">
    <w:p w14:paraId="77E1FFED" w14:textId="50FFAABB" w:rsidR="00CC7AB5" w:rsidRDefault="00CC7AB5">
      <w:pPr>
        <w:pStyle w:val="CommentText"/>
      </w:pPr>
      <w:r>
        <w:rPr>
          <w:rStyle w:val="CommentReference"/>
        </w:rPr>
        <w:annotationRef/>
      </w:r>
      <w:r>
        <w:t>That may be a little rough to understand for a reader who doesn’t already know about the ‘ranking’ thing. Maybe one more sentence?</w:t>
      </w:r>
    </w:p>
  </w:comment>
  <w:comment w:id="19" w:author="Aqualonne" w:date="2019-11-14T19:52:00Z" w:initials="A">
    <w:p w14:paraId="56792821" w14:textId="21D55D62" w:rsidR="00CC7AB5" w:rsidRDefault="00CC7AB5">
      <w:pPr>
        <w:pStyle w:val="CommentText"/>
      </w:pPr>
      <w:r>
        <w:rPr>
          <w:rStyle w:val="CommentReference"/>
        </w:rPr>
        <w:annotationRef/>
      </w:r>
      <w:r>
        <w:t xml:space="preserve">Colloquial. </w:t>
      </w:r>
    </w:p>
  </w:comment>
  <w:comment w:id="23" w:author="Aqualonne" w:date="2019-11-14T19:53:00Z" w:initials="A">
    <w:p w14:paraId="3EC73974" w14:textId="142C4E1F" w:rsidR="00CC7AB5" w:rsidRDefault="00CC7AB5">
      <w:pPr>
        <w:pStyle w:val="CommentText"/>
      </w:pPr>
      <w:r>
        <w:rPr>
          <w:rStyle w:val="CommentReference"/>
        </w:rPr>
        <w:annotationRef/>
      </w:r>
      <w:r>
        <w:t xml:space="preserve">Betweenness centrality is a variant of stress centrality, because it’s simply based on normalizing the number of shortest paths. But not all centrality measures are variants of each other: there is very little (computation-wise) in common between degree, closeness, and </w:t>
      </w:r>
      <w:proofErr w:type="spellStart"/>
      <w:r>
        <w:t>betwennness</w:t>
      </w:r>
      <w:proofErr w:type="spellEnd"/>
      <w:r>
        <w:t>.</w:t>
      </w:r>
    </w:p>
  </w:comment>
  <w:comment w:id="48" w:author="Aqualonne" w:date="2019-11-14T19:58:00Z" w:initials="A">
    <w:p w14:paraId="1B363152" w14:textId="2CFB18A9" w:rsidR="00CC7AB5" w:rsidRDefault="00CC7AB5">
      <w:pPr>
        <w:pStyle w:val="CommentText"/>
      </w:pPr>
      <w:r>
        <w:rPr>
          <w:rStyle w:val="CommentReference"/>
        </w:rPr>
        <w:annotationRef/>
      </w:r>
      <w:r>
        <w:t xml:space="preserve">You’d have to state your contributions, i.e. what you have added to research. This is not the place to state your methods (that goes under Methods). </w:t>
      </w:r>
      <w:proofErr w:type="gramStart"/>
      <w:r>
        <w:t>Generally</w:t>
      </w:r>
      <w:proofErr w:type="gramEnd"/>
      <w:r>
        <w:t xml:space="preserve"> there are 2 (3 at the very most) core contributions that are worth emphasizing. Here, you could shift some of the previous paragraph into contributions: you help predict expensive computations through cheaper alternatives; you tell analysts what is worth looking at. These are the reasons why your work is </w:t>
      </w:r>
      <w:proofErr w:type="gramStart"/>
      <w:r>
        <w:t>useful</w:t>
      </w:r>
      <w:proofErr w:type="gramEnd"/>
      <w:r>
        <w:t xml:space="preserve"> and the reader should care about it.</w:t>
      </w:r>
    </w:p>
  </w:comment>
  <w:comment w:id="49" w:author="Aqualonne" w:date="2019-11-14T20:00:00Z" w:initials="A">
    <w:p w14:paraId="37EDE589" w14:textId="1DA154E1" w:rsidR="00CC7AB5" w:rsidRDefault="00CC7AB5">
      <w:pPr>
        <w:pStyle w:val="CommentText"/>
      </w:pPr>
      <w:r>
        <w:rPr>
          <w:rStyle w:val="CommentReference"/>
        </w:rPr>
        <w:annotationRef/>
      </w:r>
      <w:r>
        <w:t>Good paragraph</w:t>
      </w:r>
    </w:p>
  </w:comment>
  <w:comment w:id="57" w:author="Aqualonne" w:date="2019-11-14T20:01:00Z" w:initials="A">
    <w:p w14:paraId="1CA3318B" w14:textId="6D164203" w:rsidR="00CC7AB5" w:rsidRDefault="00CC7AB5">
      <w:pPr>
        <w:pStyle w:val="CommentText"/>
      </w:pPr>
      <w:r>
        <w:rPr>
          <w:rStyle w:val="CommentReference"/>
        </w:rPr>
        <w:annotationRef/>
      </w:r>
      <w:r>
        <w:rPr>
          <w:rStyle w:val="CommentReference"/>
        </w:rPr>
        <w:t xml:space="preserve">One of my writing pet peeves is to avoid circular definitions. “Centrality is about central stuff found at the center” is circular because it uses central to explain central. It’s just a style preference so you can keep it like </w:t>
      </w:r>
      <w:proofErr w:type="gramStart"/>
      <w:r>
        <w:rPr>
          <w:rStyle w:val="CommentReference"/>
        </w:rPr>
        <w:t>this, or</w:t>
      </w:r>
      <w:proofErr w:type="gramEnd"/>
      <w:r>
        <w:rPr>
          <w:rStyle w:val="CommentReference"/>
        </w:rPr>
        <w:t xml:space="preserve"> try to use examples/alternative terms to convey the meaning.</w:t>
      </w:r>
    </w:p>
  </w:comment>
  <w:comment w:id="72" w:author="Aqualonne" w:date="2019-11-14T20:02:00Z" w:initials="A">
    <w:p w14:paraId="07D5D4B1" w14:textId="12A9D909" w:rsidR="00CC7AB5" w:rsidRDefault="00CC7AB5">
      <w:pPr>
        <w:pStyle w:val="CommentText"/>
      </w:pPr>
      <w:r>
        <w:rPr>
          <w:rStyle w:val="CommentReference"/>
        </w:rPr>
        <w:annotationRef/>
      </w:r>
      <w:r>
        <w:t xml:space="preserve">It’s not that PageRank “can be related to network centrality”. PageRank IS a network centrality. </w:t>
      </w:r>
      <w:proofErr w:type="gramStart"/>
      <w:r>
        <w:t>So</w:t>
      </w:r>
      <w:proofErr w:type="gramEnd"/>
      <w:r>
        <w:t xml:space="preserve"> I shortened the sentence.</w:t>
      </w:r>
    </w:p>
  </w:comment>
  <w:comment w:id="91" w:author="Aqualonne" w:date="2019-11-14T20:04:00Z" w:initials="A">
    <w:p w14:paraId="60FE1BBA" w14:textId="61C5032A" w:rsidR="00CC7AB5" w:rsidRDefault="00CC7AB5">
      <w:pPr>
        <w:pStyle w:val="CommentText"/>
      </w:pPr>
      <w:r>
        <w:rPr>
          <w:rStyle w:val="CommentReference"/>
        </w:rPr>
        <w:annotationRef/>
      </w:r>
      <w:r>
        <w:t>You may have to explain what they are, at least in just a sentence for each.</w:t>
      </w:r>
    </w:p>
  </w:comment>
  <w:comment w:id="86" w:author="Aqualonne" w:date="2019-11-14T20:03:00Z" w:initials="A">
    <w:p w14:paraId="18F7DEAD" w14:textId="20ED8508" w:rsidR="00CC7AB5" w:rsidRDefault="00CC7AB5">
      <w:pPr>
        <w:pStyle w:val="CommentText"/>
      </w:pPr>
      <w:r>
        <w:rPr>
          <w:rStyle w:val="CommentReference"/>
        </w:rPr>
        <w:annotationRef/>
      </w:r>
      <w:r>
        <w:t xml:space="preserve">“Random graphs” ONLY means “random”. Scale-free and other properties are NOT random graphs. They are… scale-free graphs. Graphs that are generated with some randomness </w:t>
      </w:r>
    </w:p>
  </w:comment>
  <w:comment w:id="109" w:author="Aqualonne" w:date="2019-11-14T20:05:00Z" w:initials="A">
    <w:p w14:paraId="5C593437" w14:textId="78A57A59" w:rsidR="00CC7AB5" w:rsidRDefault="00CC7AB5">
      <w:pPr>
        <w:pStyle w:val="CommentText"/>
      </w:pPr>
      <w:r>
        <w:rPr>
          <w:rStyle w:val="CommentReference"/>
        </w:rPr>
        <w:annotationRef/>
      </w:r>
      <w:r>
        <w:t xml:space="preserve">We can tell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49" w:author="Aqualonne" w:date="2019-11-14T20:09:00Z" w:initials="A">
    <w:p w14:paraId="6DD694BF" w14:textId="2D5F7438" w:rsidR="00CC7AB5" w:rsidRDefault="00CC7AB5" w:rsidP="00940823">
      <w:pPr>
        <w:pStyle w:val="CommentText"/>
      </w:pPr>
      <w:r>
        <w:rPr>
          <w:rStyle w:val="CommentReference"/>
        </w:rPr>
        <w:annotationRef/>
      </w:r>
      <w:r>
        <w:rPr>
          <w:rStyle w:val="CommentReference"/>
        </w:rPr>
        <w:t>Deg(v) has not been introduced. Please describe, otherwise the definition is not finished.</w:t>
      </w:r>
    </w:p>
  </w:comment>
  <w:comment w:id="174" w:author="Aqualonne" w:date="2019-11-14T20:07:00Z" w:initials="A">
    <w:p w14:paraId="43E089A0" w14:textId="5657D5AF" w:rsidR="00CC7AB5" w:rsidRDefault="00CC7AB5">
      <w:pPr>
        <w:pStyle w:val="CommentText"/>
      </w:pPr>
      <w:r>
        <w:rPr>
          <w:rStyle w:val="CommentReference"/>
        </w:rPr>
        <w:annotationRef/>
      </w:r>
      <w:r>
        <w:t xml:space="preserve">Avoid saying ‘below’ ‘above’ or any such positional references. Figures can MOVE depending on how articles end up being formatted. That is particularly true when using LaTeX or publishing papers. </w:t>
      </w:r>
      <w:proofErr w:type="gramStart"/>
      <w:r>
        <w:t>So</w:t>
      </w:r>
      <w:proofErr w:type="gramEnd"/>
      <w:r>
        <w:t xml:space="preserve"> refer to a figure by NUMBER, not by position. For instance, “Figure 1 shows…”</w:t>
      </w:r>
    </w:p>
  </w:comment>
  <w:comment w:id="207" w:author="Aqualonne" w:date="2019-11-14T20:12:00Z" w:initials="A">
    <w:p w14:paraId="532E0CD9" w14:textId="526C8E26" w:rsidR="00CC7AB5" w:rsidRDefault="00CC7AB5">
      <w:pPr>
        <w:pStyle w:val="CommentText"/>
      </w:pPr>
      <w:r>
        <w:rPr>
          <w:rStyle w:val="CommentReference"/>
        </w:rPr>
        <w:annotationRef/>
      </w:r>
      <w:r>
        <w:t>It’s important to show that it becomes a ranking. You could have 3 figures side-by-side: original graph with numbered vertices; vertices with degree centrality as number; vertices with degree centrality as rank.</w:t>
      </w:r>
    </w:p>
  </w:comment>
  <w:comment w:id="225" w:author="Aqualonne" w:date="2019-11-14T20:13:00Z" w:initials="A">
    <w:p w14:paraId="130F4F1C" w14:textId="57B3C15C" w:rsidR="00CC7AB5" w:rsidRDefault="00CC7AB5">
      <w:pPr>
        <w:pStyle w:val="CommentText"/>
      </w:pPr>
      <w:r>
        <w:rPr>
          <w:rStyle w:val="CommentReference"/>
        </w:rPr>
        <w:annotationRef/>
      </w:r>
      <w:r>
        <w:t>May need a brief definition</w:t>
      </w:r>
    </w:p>
  </w:comment>
  <w:comment w:id="232" w:author="Aqualonne" w:date="2019-11-14T20:13:00Z" w:initials="A">
    <w:p w14:paraId="260DD997" w14:textId="2B3473B2" w:rsidR="00CC7AB5" w:rsidRDefault="00CC7AB5">
      <w:pPr>
        <w:pStyle w:val="CommentText"/>
      </w:pPr>
      <w:r>
        <w:rPr>
          <w:rStyle w:val="CommentReference"/>
        </w:rPr>
        <w:annotationRef/>
      </w:r>
      <w:r>
        <w:t xml:space="preserve">Someone is a major fan of this word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293" w:author="Aqualonne" w:date="2019-11-14T20:15:00Z" w:initials="A">
    <w:p w14:paraId="49A65A95" w14:textId="036936E9" w:rsidR="00CC7AB5" w:rsidRDefault="00CC7AB5">
      <w:pPr>
        <w:pStyle w:val="CommentText"/>
      </w:pPr>
      <w:r>
        <w:rPr>
          <w:rStyle w:val="CommentReference"/>
        </w:rPr>
        <w:annotationRef/>
      </w:r>
      <w:r>
        <w:t xml:space="preserve">Please make ONE network that you </w:t>
      </w:r>
      <w:proofErr w:type="gramStart"/>
      <w:r>
        <w:t>like, and</w:t>
      </w:r>
      <w:proofErr w:type="gramEnd"/>
      <w:r>
        <w:t xml:space="preserve"> use it throughout as a guiding example. There is no reason to switch example, and it doesn’t help to contrast.</w:t>
      </w:r>
    </w:p>
  </w:comment>
  <w:comment w:id="413" w:author="Aqualonne" w:date="2019-11-14T20:18:00Z" w:initials="A">
    <w:p w14:paraId="77A60C7B" w14:textId="1E3EBC36" w:rsidR="00CC7AB5" w:rsidRDefault="00CC7AB5">
      <w:pPr>
        <w:pStyle w:val="CommentText"/>
      </w:pPr>
      <w:r>
        <w:rPr>
          <w:rStyle w:val="CommentReference"/>
        </w:rPr>
        <w:annotationRef/>
      </w:r>
      <w:r>
        <w:t xml:space="preserve">That’s what happens when you abuse the copy/paste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506" w:author="Aqualonne" w:date="2019-11-14T20:19:00Z" w:initials="A">
    <w:p w14:paraId="69172522" w14:textId="57E70982" w:rsidR="00CC7AB5" w:rsidRDefault="00CC7AB5">
      <w:pPr>
        <w:pStyle w:val="CommentText"/>
      </w:pPr>
      <w:r>
        <w:rPr>
          <w:rStyle w:val="CommentReference"/>
        </w:rPr>
        <w:annotationRef/>
      </w:r>
      <w:proofErr w:type="gramStart"/>
      <w:r>
        <w:t>That’s</w:t>
      </w:r>
      <w:proofErr w:type="gramEnd"/>
      <w:r>
        <w:t xml:space="preserve"> really odd. ‘</w:t>
      </w:r>
      <w:proofErr w:type="spellStart"/>
      <w:r>
        <w:t>i</w:t>
      </w:r>
      <w:proofErr w:type="spellEnd"/>
      <w:r>
        <w:t xml:space="preserve">' is not the vertex, but the INDEX of the vertex (e.g., node number 5). I haven’t encountered any measure that uses the index of a vertex. Indices don’t normally </w:t>
      </w:r>
      <w:proofErr w:type="gramStart"/>
      <w:r>
        <w:t>matter,</w:t>
      </w:r>
      <w:proofErr w:type="gramEnd"/>
      <w:r>
        <w:t xml:space="preserve"> you can number your nodes in any way you want. I’d check this definition or look for another source.</w:t>
      </w:r>
    </w:p>
  </w:comment>
  <w:comment w:id="522" w:author="Aqualonne" w:date="2019-11-14T20:20:00Z" w:initials="A">
    <w:p w14:paraId="117CB892" w14:textId="38D8639E" w:rsidR="00CC7AB5" w:rsidRDefault="00CC7AB5">
      <w:pPr>
        <w:pStyle w:val="CommentText"/>
      </w:pPr>
      <w:r>
        <w:rPr>
          <w:rStyle w:val="CommentReference"/>
        </w:rPr>
        <w:annotationRef/>
      </w:r>
      <w:r>
        <w:t>If beta was always defined to be 0.80, then we would write 0.8 instead of beta in the equation. You found a paper that advocates for/likes to use a specific value…. But here it comes across as a little arbitrary. I’d recommend explaining what beta means, then stating what value is used in this paper and WHY.</w:t>
      </w:r>
    </w:p>
  </w:comment>
  <w:comment w:id="586" w:author="Aqualonne" w:date="2019-11-14T20:22:00Z" w:initials="A">
    <w:p w14:paraId="607286A1" w14:textId="595241CA" w:rsidR="00CC7AB5" w:rsidRDefault="00CC7AB5">
      <w:pPr>
        <w:pStyle w:val="CommentText"/>
      </w:pPr>
      <w:r>
        <w:rPr>
          <w:rStyle w:val="CommentReference"/>
        </w:rPr>
        <w:annotationRef/>
      </w:r>
      <w:r w:rsidRPr="00DE53D5">
        <w:rPr>
          <w:i/>
          <w:iCs/>
        </w:rPr>
        <w:t xml:space="preserve">Bis </w:t>
      </w:r>
      <w:proofErr w:type="spellStart"/>
      <w:r w:rsidRPr="00DE53D5">
        <w:rPr>
          <w:i/>
          <w:iCs/>
        </w:rPr>
        <w:t>repetita</w:t>
      </w:r>
      <w:proofErr w:type="spellEnd"/>
      <w:r w:rsidRPr="00DE53D5">
        <w:rPr>
          <w:i/>
          <w:iCs/>
        </w:rPr>
        <w:t xml:space="preserve"> </w:t>
      </w:r>
      <w:proofErr w:type="spellStart"/>
      <w:r w:rsidRPr="00DE53D5">
        <w:rPr>
          <w:i/>
          <w:iCs/>
        </w:rPr>
        <w:t>placent</w:t>
      </w:r>
      <w:proofErr w:type="spellEnd"/>
      <w:r>
        <w:t>.</w:t>
      </w:r>
    </w:p>
  </w:comment>
  <w:comment w:id="662" w:author="Aqualonne" w:date="2019-11-14T20:22:00Z" w:initials="A">
    <w:p w14:paraId="43B2C417" w14:textId="2885C7C2" w:rsidR="00CC7AB5" w:rsidRDefault="00CC7AB5">
      <w:pPr>
        <w:pStyle w:val="CommentText"/>
      </w:pPr>
      <w:r>
        <w:rPr>
          <w:rStyle w:val="CommentReference"/>
        </w:rPr>
        <w:annotationRef/>
      </w:r>
      <w:proofErr w:type="gramStart"/>
      <w:r>
        <w:t>Overall</w:t>
      </w:r>
      <w:proofErr w:type="gramEnd"/>
      <w:r>
        <w:t xml:space="preserve"> it’s a very nice collection of measures. I think each one can be explained in one paragraph (formal definition included) to make things a little more compact. And you can provide one large table listing the ‘raw result’ (before ranking) and rank obtained from each of your centrality measures, on the exact same graph (Figure 1).</w:t>
      </w:r>
    </w:p>
  </w:comment>
  <w:comment w:id="732" w:author="Aqualonne" w:date="2019-11-14T20:24:00Z" w:initials="A">
    <w:p w14:paraId="2F4D1C31" w14:textId="6C81DA92" w:rsidR="00CC7AB5" w:rsidRDefault="00CC7AB5">
      <w:pPr>
        <w:pStyle w:val="CommentText"/>
      </w:pPr>
      <w:r>
        <w:rPr>
          <w:rStyle w:val="CommentReference"/>
        </w:rPr>
        <w:annotationRef/>
      </w:r>
      <w:r>
        <w:t>It doesn’t belong here. You should explain and exemplify correlation in a subsection “Correlations” on your Methods. Please move this paragraph and the accompanying table accordingly.</w:t>
      </w:r>
    </w:p>
  </w:comment>
  <w:comment w:id="903" w:author="Aqualonne" w:date="2019-11-14T20:26:00Z" w:initials="A">
    <w:p w14:paraId="3BB7AB9B" w14:textId="34F6C6EA" w:rsidR="00CC7AB5" w:rsidRDefault="00CC7AB5">
      <w:pPr>
        <w:pStyle w:val="CommentText"/>
      </w:pPr>
      <w:r>
        <w:rPr>
          <w:rStyle w:val="CommentReference"/>
        </w:rPr>
        <w:annotationRef/>
      </w:r>
      <w:r>
        <w:t>Please include version numbers whenever you mention a software/package/library. This is essential to allow readers to replicate the work in the future.</w:t>
      </w:r>
    </w:p>
  </w:comment>
  <w:comment w:id="915" w:author="Aqualonne" w:date="2019-11-14T20:27:00Z" w:initials="A">
    <w:p w14:paraId="061B6CB5" w14:textId="55377C07" w:rsidR="00CC7AB5" w:rsidRDefault="00CC7AB5">
      <w:pPr>
        <w:pStyle w:val="CommentText"/>
      </w:pPr>
      <w:r>
        <w:rPr>
          <w:rStyle w:val="CommentReference"/>
        </w:rPr>
        <w:annotationRef/>
      </w:r>
      <w:r>
        <w:t xml:space="preserve">A “method” is an “approach” or “logic”. It can exist just in </w:t>
      </w:r>
      <w:proofErr w:type="gramStart"/>
      <w:r>
        <w:t>slides,</w:t>
      </w:r>
      <w:proofErr w:type="gramEnd"/>
      <w:r>
        <w:t xml:space="preserve"> it tells you what-to-do. Libraries do not provide methods: they provide IMPLEMENTATIONS of methods. Slight semantic difference.</w:t>
      </w:r>
    </w:p>
  </w:comment>
  <w:comment w:id="920" w:author="Aqualonne" w:date="2019-11-14T20:31:00Z" w:initials="A">
    <w:p w14:paraId="1A77417D" w14:textId="58BA90B2" w:rsidR="00CC7AB5" w:rsidRDefault="00CC7AB5">
      <w:pPr>
        <w:pStyle w:val="CommentText"/>
      </w:pPr>
      <w:r>
        <w:rPr>
          <w:rStyle w:val="CommentReference"/>
        </w:rPr>
        <w:annotationRef/>
      </w:r>
      <w:r>
        <w:t xml:space="preserve">Data generation was just the first paragraph. You </w:t>
      </w:r>
      <w:proofErr w:type="gramStart"/>
      <w:r>
        <w:t>actually talked</w:t>
      </w:r>
      <w:proofErr w:type="gramEnd"/>
      <w:r>
        <w:t xml:space="preserve"> about the whole process (which is fine). Hence the renaming.</w:t>
      </w:r>
    </w:p>
  </w:comment>
  <w:comment w:id="923" w:author="Aqualonne" w:date="2019-11-14T20:30:00Z" w:initials="A">
    <w:p w14:paraId="29B4D199" w14:textId="542A068D" w:rsidR="00CC7AB5" w:rsidRDefault="00CC7AB5">
      <w:pPr>
        <w:pStyle w:val="CommentText"/>
      </w:pPr>
      <w:r>
        <w:rPr>
          <w:rStyle w:val="CommentReference"/>
        </w:rPr>
        <w:annotationRef/>
      </w:r>
      <w:r>
        <w:t xml:space="preserve">There are MANY generators for each of these things. We don’t particularly care what the functions are called (readers can look it up in the notebook if desired) but we care to know which generator is used. Look at the </w:t>
      </w:r>
      <w:proofErr w:type="spellStart"/>
      <w:r>
        <w:t>NetworkX</w:t>
      </w:r>
      <w:proofErr w:type="spellEnd"/>
      <w:r>
        <w:t xml:space="preserve"> documentation to know what generator it uses, and the paper that it comes from.</w:t>
      </w:r>
    </w:p>
  </w:comment>
  <w:comment w:id="926" w:author="Aqualonne" w:date="2019-11-14T20:28:00Z" w:initials="A">
    <w:p w14:paraId="3D504E47" w14:textId="44DFB83F" w:rsidR="00CC7AB5" w:rsidRDefault="00CC7AB5">
      <w:pPr>
        <w:pStyle w:val="CommentText"/>
      </w:pPr>
      <w:r>
        <w:rPr>
          <w:rStyle w:val="CommentReference"/>
        </w:rPr>
        <w:annotationRef/>
      </w:r>
      <w:r>
        <w:t>Closeness is taken from degree??</w:t>
      </w:r>
    </w:p>
  </w:comment>
  <w:comment w:id="927" w:author="Aqualonne" w:date="2019-11-14T20:29:00Z" w:initials="A">
    <w:p w14:paraId="63147AA4" w14:textId="25C1F039" w:rsidR="00CC7AB5" w:rsidRDefault="00CC7AB5">
      <w:pPr>
        <w:pStyle w:val="CommentText"/>
      </w:pPr>
      <w:r>
        <w:rPr>
          <w:rStyle w:val="CommentReference"/>
        </w:rPr>
        <w:annotationRef/>
      </w:r>
      <w:r>
        <w:t>You need to explain how you compute ranks.</w:t>
      </w:r>
    </w:p>
  </w:comment>
  <w:comment w:id="929" w:author="Aqualonne" w:date="2019-11-14T20:31:00Z" w:initials="A">
    <w:p w14:paraId="084DEE56" w14:textId="757E5A3E" w:rsidR="00CC7AB5" w:rsidRDefault="00CC7AB5">
      <w:pPr>
        <w:pStyle w:val="CommentText"/>
      </w:pPr>
      <w:r>
        <w:rPr>
          <w:rStyle w:val="CommentReference"/>
        </w:rPr>
        <w:annotationRef/>
      </w:r>
      <w:r>
        <w:t>Great figure but it seems to have been… dumped here? There is no reference to it in the text or explanation. It takes some getting-used-to to interpret a heatmap hence you’d have to walk the reader through it. And explain a bit more how it was generated…</w:t>
      </w:r>
    </w:p>
  </w:comment>
  <w:comment w:id="958" w:author="Aqualonne" w:date="2019-11-14T20:24:00Z" w:initials="A">
    <w:p w14:paraId="02C26499" w14:textId="77777777" w:rsidR="0063739D" w:rsidRDefault="0063739D" w:rsidP="0063739D">
      <w:pPr>
        <w:pStyle w:val="CommentText"/>
      </w:pPr>
      <w:r>
        <w:rPr>
          <w:rStyle w:val="CommentReference"/>
        </w:rPr>
        <w:annotationRef/>
      </w:r>
      <w:r>
        <w:t xml:space="preserve">It </w:t>
      </w:r>
      <w:proofErr w:type="gramStart"/>
      <w:r>
        <w:t>doesn’t</w:t>
      </w:r>
      <w:proofErr w:type="gramEnd"/>
      <w:r>
        <w:t xml:space="preserve"> belong here. You should explain and exemplify correlation in a subsection “Correlations” on your Methods. Please move this paragraph and the accompanying table accordingly.</w:t>
      </w:r>
    </w:p>
  </w:comment>
  <w:comment w:id="981" w:author="Aqualonne" w:date="2019-11-14T20:33:00Z" w:initials="A">
    <w:p w14:paraId="3D81B8BE" w14:textId="4C61F31C" w:rsidR="00CC7AB5" w:rsidRDefault="00CC7AB5">
      <w:pPr>
        <w:pStyle w:val="CommentText"/>
      </w:pPr>
      <w:r>
        <w:rPr>
          <w:rStyle w:val="CommentReference"/>
        </w:rPr>
        <w:annotationRef/>
      </w:r>
      <w:r>
        <w:t>This is very, very rough. I know what you mean but I doubt that the general reader will… You generated a network. You measured its centrality and turned that into a ranking. You do that across many networks and that yields a dataset (show a few lines as example). THEN this dataset is pre-processed by creating a class outcome for binary classification. Specifically, for each note, you label it as “top centrality” (top 25% of the ranking) or not.</w:t>
      </w:r>
    </w:p>
  </w:comment>
  <w:comment w:id="982" w:author="Aqualonne" w:date="2019-11-14T20:36:00Z" w:initials="A">
    <w:p w14:paraId="64B85B40" w14:textId="29FD1124" w:rsidR="00CC7AB5" w:rsidRDefault="00CC7AB5">
      <w:pPr>
        <w:pStyle w:val="CommentText"/>
      </w:pPr>
      <w:r>
        <w:rPr>
          <w:rStyle w:val="CommentReference"/>
        </w:rPr>
        <w:annotationRef/>
      </w:r>
      <w:r>
        <w:t>That isn’t the proper process. You need a nested cross-fold validation.</w:t>
      </w:r>
    </w:p>
  </w:comment>
  <w:comment w:id="983" w:author="Aqualonne" w:date="2019-11-14T20:36:00Z" w:initials="A">
    <w:p w14:paraId="6C875211" w14:textId="5FA152A8" w:rsidR="00CC7AB5" w:rsidRDefault="00CC7AB5">
      <w:pPr>
        <w:pStyle w:val="CommentText"/>
      </w:pPr>
      <w:r>
        <w:rPr>
          <w:rStyle w:val="CommentReference"/>
        </w:rPr>
        <w:annotationRef/>
      </w:r>
      <w:r>
        <w:t>That’s wrong. Balancing is always a MIXTURE of over- and under-sampling. These are the professional words you need to use. Only under-sampling is bad because you align yourself on the least amount of data available. It’s better to have a “meet-in-the-middle”: over-sample the minority classes (no more than 50%) then under-sample the majority class to match the prevalence.</w:t>
      </w:r>
    </w:p>
  </w:comment>
  <w:comment w:id="985" w:author="Aqualonne" w:date="2019-11-14T20:38:00Z" w:initials="A">
    <w:p w14:paraId="12D68899" w14:textId="49F39A16" w:rsidR="00CC7AB5" w:rsidRDefault="00CC7AB5">
      <w:pPr>
        <w:pStyle w:val="CommentText"/>
      </w:pPr>
      <w:r>
        <w:rPr>
          <w:rStyle w:val="CommentReference"/>
        </w:rPr>
        <w:annotationRef/>
      </w:r>
      <w:r>
        <w:t>What about optimizing the parameter values?</w:t>
      </w:r>
    </w:p>
  </w:comment>
  <w:comment w:id="987" w:author="Aqualonne" w:date="2019-11-14T20:39:00Z" w:initials="A">
    <w:p w14:paraId="522E559C" w14:textId="0CA4832A" w:rsidR="00CC7AB5" w:rsidRDefault="00CC7AB5">
      <w:pPr>
        <w:pStyle w:val="CommentText"/>
      </w:pPr>
      <w:r>
        <w:rPr>
          <w:rStyle w:val="CommentReference"/>
        </w:rPr>
        <w:annotationRef/>
      </w:r>
      <w:r>
        <w:t>Where are the results?????</w:t>
      </w:r>
      <w:r w:rsidR="006C3F4B">
        <w:t xml:space="preserve"> That’s quite the abrupt ending!</w:t>
      </w:r>
    </w:p>
  </w:comment>
  <w:comment w:id="988" w:author="Aqualonne" w:date="2019-11-14T20:39:00Z" w:initials="A">
    <w:p w14:paraId="1E488D92" w14:textId="2011B12B" w:rsidR="006C3F4B" w:rsidRDefault="006C3F4B">
      <w:pPr>
        <w:pStyle w:val="CommentText"/>
      </w:pPr>
      <w:r>
        <w:rPr>
          <w:rStyle w:val="CommentReference"/>
        </w:rPr>
        <w:annotationRef/>
      </w:r>
      <w:r>
        <w:t>Excellent work on the references. I really wasn’t expecting very much on that side yet, so you’ve beaten expectations.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41FCED" w15:done="0"/>
  <w15:commentEx w15:paraId="6FC6C053" w15:done="0"/>
  <w15:commentEx w15:paraId="77E1FFED" w15:done="0"/>
  <w15:commentEx w15:paraId="56792821" w15:done="0"/>
  <w15:commentEx w15:paraId="3EC73974" w15:done="0"/>
  <w15:commentEx w15:paraId="1B363152" w15:done="0"/>
  <w15:commentEx w15:paraId="37EDE589" w15:done="0"/>
  <w15:commentEx w15:paraId="1CA3318B" w15:done="1"/>
  <w15:commentEx w15:paraId="07D5D4B1" w15:done="1"/>
  <w15:commentEx w15:paraId="60FE1BBA" w15:done="1"/>
  <w15:commentEx w15:paraId="18F7DEAD" w15:done="1"/>
  <w15:commentEx w15:paraId="5C593437" w15:done="1"/>
  <w15:commentEx w15:paraId="6DD694BF" w15:done="1"/>
  <w15:commentEx w15:paraId="43E089A0" w15:done="1"/>
  <w15:commentEx w15:paraId="532E0CD9" w15:done="1"/>
  <w15:commentEx w15:paraId="130F4F1C" w15:done="1"/>
  <w15:commentEx w15:paraId="260DD997" w15:done="1"/>
  <w15:commentEx w15:paraId="49A65A95" w15:done="0"/>
  <w15:commentEx w15:paraId="77A60C7B" w15:done="1"/>
  <w15:commentEx w15:paraId="69172522" w15:done="1"/>
  <w15:commentEx w15:paraId="117CB892" w15:done="0"/>
  <w15:commentEx w15:paraId="607286A1" w15:done="1"/>
  <w15:commentEx w15:paraId="43B2C417" w15:done="1"/>
  <w15:commentEx w15:paraId="2F4D1C31" w15:done="1"/>
  <w15:commentEx w15:paraId="3BB7AB9B" w15:done="0"/>
  <w15:commentEx w15:paraId="061B6CB5" w15:done="0"/>
  <w15:commentEx w15:paraId="1A77417D" w15:done="0"/>
  <w15:commentEx w15:paraId="29B4D199" w15:done="0"/>
  <w15:commentEx w15:paraId="3D504E47" w15:done="0"/>
  <w15:commentEx w15:paraId="63147AA4" w15:done="0"/>
  <w15:commentEx w15:paraId="084DEE56" w15:done="0"/>
  <w15:commentEx w15:paraId="02C26499" w15:done="0"/>
  <w15:commentEx w15:paraId="3D81B8BE" w15:done="0"/>
  <w15:commentEx w15:paraId="64B85B40" w15:done="0"/>
  <w15:commentEx w15:paraId="6C875211" w15:done="0"/>
  <w15:commentEx w15:paraId="12D68899" w15:done="0"/>
  <w15:commentEx w15:paraId="522E559C" w15:done="0"/>
  <w15:commentEx w15:paraId="1E488D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41FCED" w16cid:durableId="217830E5"/>
  <w16cid:commentId w16cid:paraId="6FC6C053" w16cid:durableId="21782E2B"/>
  <w16cid:commentId w16cid:paraId="77E1FFED" w16cid:durableId="21782EB9"/>
  <w16cid:commentId w16cid:paraId="56792821" w16cid:durableId="21782F0B"/>
  <w16cid:commentId w16cid:paraId="3EC73974" w16cid:durableId="21782F29"/>
  <w16cid:commentId w16cid:paraId="1B363152" w16cid:durableId="2178304F"/>
  <w16cid:commentId w16cid:paraId="37EDE589" w16cid:durableId="217830D3"/>
  <w16cid:commentId w16cid:paraId="1CA3318B" w16cid:durableId="21783116"/>
  <w16cid:commentId w16cid:paraId="07D5D4B1" w16cid:durableId="21783173"/>
  <w16cid:commentId w16cid:paraId="60FE1BBA" w16cid:durableId="217831E2"/>
  <w16cid:commentId w16cid:paraId="18F7DEAD" w16cid:durableId="2178319B"/>
  <w16cid:commentId w16cid:paraId="5C593437" w16cid:durableId="2178320B"/>
  <w16cid:commentId w16cid:paraId="6DD694BF" w16cid:durableId="217832F6"/>
  <w16cid:commentId w16cid:paraId="43E089A0" w16cid:durableId="21783269"/>
  <w16cid:commentId w16cid:paraId="532E0CD9" w16cid:durableId="21783390"/>
  <w16cid:commentId w16cid:paraId="130F4F1C" w16cid:durableId="217833E9"/>
  <w16cid:commentId w16cid:paraId="260DD997" w16cid:durableId="21783402"/>
  <w16cid:commentId w16cid:paraId="49A65A95" w16cid:durableId="21783460"/>
  <w16cid:commentId w16cid:paraId="77A60C7B" w16cid:durableId="21783518"/>
  <w16cid:commentId w16cid:paraId="69172522" w16cid:durableId="2178353F"/>
  <w16cid:commentId w16cid:paraId="117CB892" w16cid:durableId="21783591"/>
  <w16cid:commentId w16cid:paraId="607286A1" w16cid:durableId="217835E8"/>
  <w16cid:commentId w16cid:paraId="43B2C417" w16cid:durableId="21783611"/>
  <w16cid:commentId w16cid:paraId="2F4D1C31" w16cid:durableId="2178366E"/>
  <w16cid:commentId w16cid:paraId="3BB7AB9B" w16cid:durableId="217836D9"/>
  <w16cid:commentId w16cid:paraId="061B6CB5" w16cid:durableId="2178371E"/>
  <w16cid:commentId w16cid:paraId="1A77417D" w16cid:durableId="21783807"/>
  <w16cid:commentId w16cid:paraId="29B4D199" w16cid:durableId="217837CA"/>
  <w16cid:commentId w16cid:paraId="3D504E47" w16cid:durableId="21783782"/>
  <w16cid:commentId w16cid:paraId="63147AA4" w16cid:durableId="21783791"/>
  <w16cid:commentId w16cid:paraId="084DEE56" w16cid:durableId="2178383C"/>
  <w16cid:commentId w16cid:paraId="02C26499" w16cid:durableId="2182C5ED"/>
  <w16cid:commentId w16cid:paraId="3D81B8BE" w16cid:durableId="217838B1"/>
  <w16cid:commentId w16cid:paraId="64B85B40" w16cid:durableId="21783944"/>
  <w16cid:commentId w16cid:paraId="6C875211" w16cid:durableId="2178395F"/>
  <w16cid:commentId w16cid:paraId="12D68899" w16cid:durableId="217839C5"/>
  <w16cid:commentId w16cid:paraId="522E559C" w16cid:durableId="217839E5"/>
  <w16cid:commentId w16cid:paraId="1E488D92" w16cid:durableId="21783A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D4F40"/>
    <w:multiLevelType w:val="multilevel"/>
    <w:tmpl w:val="8D9C3CB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0280614"/>
    <w:multiLevelType w:val="hybridMultilevel"/>
    <w:tmpl w:val="DC8C8E1C"/>
    <w:lvl w:ilvl="0" w:tplc="3602458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96E71"/>
    <w:multiLevelType w:val="multilevel"/>
    <w:tmpl w:val="6FDEF2F8"/>
    <w:lvl w:ilvl="0">
      <w:start w:val="1"/>
      <w:numFmt w:val="decimal"/>
      <w:lvlText w:val="%1."/>
      <w:lvlJc w:val="left"/>
      <w:pPr>
        <w:ind w:left="720" w:hanging="360"/>
      </w:pPr>
      <w:rPr>
        <w:rFonts w:asciiTheme="minorHAnsi" w:eastAsia="Times New Roman" w:hAnsiTheme="minorHAnsi" w:cstheme="minorHAnsi"/>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3B01145"/>
    <w:multiLevelType w:val="hybridMultilevel"/>
    <w:tmpl w:val="FAC62A50"/>
    <w:lvl w:ilvl="0" w:tplc="1A4E9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qualonne">
    <w15:presenceInfo w15:providerId="None" w15:userId="Aqualonne"/>
  </w15:person>
  <w15:person w15:author="romerta@miamioh.edu">
    <w15:presenceInfo w15:providerId="None" w15:userId="romerta@miamioh.ed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B2"/>
    <w:rsid w:val="00025C87"/>
    <w:rsid w:val="000436BB"/>
    <w:rsid w:val="0008204E"/>
    <w:rsid w:val="000C06DC"/>
    <w:rsid w:val="000C4FB2"/>
    <w:rsid w:val="000F70A4"/>
    <w:rsid w:val="00100006"/>
    <w:rsid w:val="001867E2"/>
    <w:rsid w:val="00186C56"/>
    <w:rsid w:val="00191845"/>
    <w:rsid w:val="00197847"/>
    <w:rsid w:val="001B6356"/>
    <w:rsid w:val="002B1BCF"/>
    <w:rsid w:val="002C7C48"/>
    <w:rsid w:val="00321D4E"/>
    <w:rsid w:val="00324194"/>
    <w:rsid w:val="0033680D"/>
    <w:rsid w:val="00364466"/>
    <w:rsid w:val="00393480"/>
    <w:rsid w:val="004419CC"/>
    <w:rsid w:val="004539DF"/>
    <w:rsid w:val="00465158"/>
    <w:rsid w:val="00466C0F"/>
    <w:rsid w:val="004926BC"/>
    <w:rsid w:val="004A629C"/>
    <w:rsid w:val="004B00E8"/>
    <w:rsid w:val="004E6A6D"/>
    <w:rsid w:val="004F5E6A"/>
    <w:rsid w:val="005207AF"/>
    <w:rsid w:val="00520F93"/>
    <w:rsid w:val="00564725"/>
    <w:rsid w:val="0058381A"/>
    <w:rsid w:val="00621590"/>
    <w:rsid w:val="00632654"/>
    <w:rsid w:val="00636DF7"/>
    <w:rsid w:val="0063739D"/>
    <w:rsid w:val="00643CCA"/>
    <w:rsid w:val="0067189B"/>
    <w:rsid w:val="00676B45"/>
    <w:rsid w:val="00695EE7"/>
    <w:rsid w:val="006C3F4B"/>
    <w:rsid w:val="007037B0"/>
    <w:rsid w:val="00815BE6"/>
    <w:rsid w:val="0082610C"/>
    <w:rsid w:val="00861CF5"/>
    <w:rsid w:val="0087690D"/>
    <w:rsid w:val="008A523A"/>
    <w:rsid w:val="0093438B"/>
    <w:rsid w:val="00940823"/>
    <w:rsid w:val="00940F36"/>
    <w:rsid w:val="009415CA"/>
    <w:rsid w:val="00944E57"/>
    <w:rsid w:val="0095318E"/>
    <w:rsid w:val="00961497"/>
    <w:rsid w:val="00961910"/>
    <w:rsid w:val="00961AA6"/>
    <w:rsid w:val="009725ED"/>
    <w:rsid w:val="009A461B"/>
    <w:rsid w:val="009B3F70"/>
    <w:rsid w:val="009C09F6"/>
    <w:rsid w:val="009E5129"/>
    <w:rsid w:val="009F5D41"/>
    <w:rsid w:val="00A072A2"/>
    <w:rsid w:val="00A2271C"/>
    <w:rsid w:val="00A662B1"/>
    <w:rsid w:val="00A724E6"/>
    <w:rsid w:val="00A730CB"/>
    <w:rsid w:val="00A949EE"/>
    <w:rsid w:val="00AB161E"/>
    <w:rsid w:val="00AB2E3B"/>
    <w:rsid w:val="00AC2D91"/>
    <w:rsid w:val="00AC73F7"/>
    <w:rsid w:val="00B34823"/>
    <w:rsid w:val="00B768F3"/>
    <w:rsid w:val="00B86F20"/>
    <w:rsid w:val="00C1387A"/>
    <w:rsid w:val="00C22243"/>
    <w:rsid w:val="00C306EC"/>
    <w:rsid w:val="00C32312"/>
    <w:rsid w:val="00C54421"/>
    <w:rsid w:val="00C6507C"/>
    <w:rsid w:val="00C70A5D"/>
    <w:rsid w:val="00C971C8"/>
    <w:rsid w:val="00CA0C4A"/>
    <w:rsid w:val="00CC1041"/>
    <w:rsid w:val="00CC34B6"/>
    <w:rsid w:val="00CC7AB5"/>
    <w:rsid w:val="00D27A86"/>
    <w:rsid w:val="00D51C42"/>
    <w:rsid w:val="00D9751E"/>
    <w:rsid w:val="00DA11DF"/>
    <w:rsid w:val="00DB7279"/>
    <w:rsid w:val="00DD5465"/>
    <w:rsid w:val="00DE53D5"/>
    <w:rsid w:val="00E420A5"/>
    <w:rsid w:val="00E60CEF"/>
    <w:rsid w:val="00E63C29"/>
    <w:rsid w:val="00E87E59"/>
    <w:rsid w:val="00F149A9"/>
    <w:rsid w:val="00F737B2"/>
    <w:rsid w:val="00F7784A"/>
    <w:rsid w:val="00F802F9"/>
    <w:rsid w:val="00F93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F95B"/>
  <w15:chartTrackingRefBased/>
  <w15:docId w15:val="{2D784E20-5484-431A-BC26-533D847DB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3480"/>
    <w:rPr>
      <w:color w:val="808080"/>
    </w:rPr>
  </w:style>
  <w:style w:type="paragraph" w:styleId="ListParagraph">
    <w:name w:val="List Paragraph"/>
    <w:basedOn w:val="Normal"/>
    <w:uiPriority w:val="34"/>
    <w:qFormat/>
    <w:rsid w:val="00520F93"/>
    <w:pPr>
      <w:ind w:left="720"/>
      <w:contextualSpacing/>
    </w:pPr>
  </w:style>
  <w:style w:type="character" w:styleId="Hyperlink">
    <w:name w:val="Hyperlink"/>
    <w:basedOn w:val="DefaultParagraphFont"/>
    <w:uiPriority w:val="99"/>
    <w:unhideWhenUsed/>
    <w:rsid w:val="00F7784A"/>
    <w:rPr>
      <w:color w:val="0563C1" w:themeColor="hyperlink"/>
      <w:u w:val="single"/>
    </w:rPr>
  </w:style>
  <w:style w:type="character" w:styleId="UnresolvedMention">
    <w:name w:val="Unresolved Mention"/>
    <w:basedOn w:val="DefaultParagraphFont"/>
    <w:uiPriority w:val="99"/>
    <w:semiHidden/>
    <w:unhideWhenUsed/>
    <w:rsid w:val="00F7784A"/>
    <w:rPr>
      <w:color w:val="605E5C"/>
      <w:shd w:val="clear" w:color="auto" w:fill="E1DFDD"/>
    </w:rPr>
  </w:style>
  <w:style w:type="paragraph" w:styleId="BalloonText">
    <w:name w:val="Balloon Text"/>
    <w:basedOn w:val="Normal"/>
    <w:link w:val="BalloonTextChar"/>
    <w:uiPriority w:val="99"/>
    <w:semiHidden/>
    <w:unhideWhenUsed/>
    <w:rsid w:val="000820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204E"/>
    <w:rPr>
      <w:rFonts w:ascii="Segoe UI" w:hAnsi="Segoe UI" w:cs="Segoe UI"/>
      <w:sz w:val="18"/>
      <w:szCs w:val="18"/>
    </w:rPr>
  </w:style>
  <w:style w:type="character" w:styleId="CommentReference">
    <w:name w:val="annotation reference"/>
    <w:basedOn w:val="DefaultParagraphFont"/>
    <w:uiPriority w:val="99"/>
    <w:semiHidden/>
    <w:unhideWhenUsed/>
    <w:rsid w:val="0008204E"/>
    <w:rPr>
      <w:sz w:val="16"/>
      <w:szCs w:val="16"/>
    </w:rPr>
  </w:style>
  <w:style w:type="paragraph" w:styleId="CommentText">
    <w:name w:val="annotation text"/>
    <w:basedOn w:val="Normal"/>
    <w:link w:val="CommentTextChar"/>
    <w:uiPriority w:val="99"/>
    <w:unhideWhenUsed/>
    <w:rsid w:val="0008204E"/>
    <w:pPr>
      <w:spacing w:line="240" w:lineRule="auto"/>
    </w:pPr>
    <w:rPr>
      <w:sz w:val="20"/>
      <w:szCs w:val="20"/>
    </w:rPr>
  </w:style>
  <w:style w:type="character" w:customStyle="1" w:styleId="CommentTextChar">
    <w:name w:val="Comment Text Char"/>
    <w:basedOn w:val="DefaultParagraphFont"/>
    <w:link w:val="CommentText"/>
    <w:uiPriority w:val="99"/>
    <w:rsid w:val="0008204E"/>
    <w:rPr>
      <w:sz w:val="20"/>
      <w:szCs w:val="20"/>
    </w:rPr>
  </w:style>
  <w:style w:type="paragraph" w:styleId="CommentSubject">
    <w:name w:val="annotation subject"/>
    <w:basedOn w:val="CommentText"/>
    <w:next w:val="CommentText"/>
    <w:link w:val="CommentSubjectChar"/>
    <w:uiPriority w:val="99"/>
    <w:semiHidden/>
    <w:unhideWhenUsed/>
    <w:rsid w:val="0008204E"/>
    <w:rPr>
      <w:b/>
      <w:bCs/>
    </w:rPr>
  </w:style>
  <w:style w:type="character" w:customStyle="1" w:styleId="CommentSubjectChar">
    <w:name w:val="Comment Subject Char"/>
    <w:basedOn w:val="CommentTextChar"/>
    <w:link w:val="CommentSubject"/>
    <w:uiPriority w:val="99"/>
    <w:semiHidden/>
    <w:rsid w:val="000820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36878">
      <w:bodyDiv w:val="1"/>
      <w:marLeft w:val="0"/>
      <w:marRight w:val="0"/>
      <w:marTop w:val="0"/>
      <w:marBottom w:val="0"/>
      <w:divBdr>
        <w:top w:val="none" w:sz="0" w:space="0" w:color="auto"/>
        <w:left w:val="none" w:sz="0" w:space="0" w:color="auto"/>
        <w:bottom w:val="none" w:sz="0" w:space="0" w:color="auto"/>
        <w:right w:val="none" w:sz="0" w:space="0" w:color="auto"/>
      </w:divBdr>
    </w:div>
    <w:div w:id="523639151">
      <w:bodyDiv w:val="1"/>
      <w:marLeft w:val="0"/>
      <w:marRight w:val="0"/>
      <w:marTop w:val="0"/>
      <w:marBottom w:val="0"/>
      <w:divBdr>
        <w:top w:val="none" w:sz="0" w:space="0" w:color="auto"/>
        <w:left w:val="none" w:sz="0" w:space="0" w:color="auto"/>
        <w:bottom w:val="none" w:sz="0" w:space="0" w:color="auto"/>
        <w:right w:val="none" w:sz="0" w:space="0" w:color="auto"/>
      </w:divBdr>
    </w:div>
    <w:div w:id="148303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microsoft.com/office/2011/relationships/people" Target="people.xml"/><Relationship Id="rId21" Type="http://schemas.openxmlformats.org/officeDocument/2006/relationships/image" Target="media/image13.png"/><Relationship Id="rId34" Type="http://schemas.openxmlformats.org/officeDocument/2006/relationships/image" Target="media/image26.png"/><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microsoft.com/office/2016/09/relationships/commentsIds" Target="commentsId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8E4E8B7-F475-432D-8A8E-38DA1EDC7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8</Pages>
  <Words>2981</Words>
  <Characters>16995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 Tim Andrew</dc:creator>
  <cp:keywords/>
  <dc:description/>
  <cp:lastModifiedBy>romerta@miamioh.edu</cp:lastModifiedBy>
  <cp:revision>57</cp:revision>
  <dcterms:created xsi:type="dcterms:W3CDTF">2019-11-12T21:46:00Z</dcterms:created>
  <dcterms:modified xsi:type="dcterms:W3CDTF">2019-11-23T02:01:00Z</dcterms:modified>
</cp:coreProperties>
</file>